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415" w:rsidRDefault="00176415" w:rsidP="00176415">
      <w:r>
        <w:t xml:space="preserve">Dear </w:t>
      </w:r>
      <w:r w:rsidR="00DE5DDF">
        <w:t>Fellowship Committee,</w:t>
      </w:r>
    </w:p>
    <w:p w:rsidR="00DE5DDF" w:rsidRDefault="00DE5DDF" w:rsidP="00176415"/>
    <w:p w:rsidR="00176415" w:rsidRDefault="00176415">
      <w:r>
        <w:t xml:space="preserve">I have known Charlie Nitschelm since August 2017. I </w:t>
      </w:r>
      <w:del w:id="0" w:author="Nitschelm, Charlie J" w:date="2018-11-16T12:49:00Z">
        <w:r w:rsidDel="00711112">
          <w:delText xml:space="preserve">am </w:delText>
        </w:r>
      </w:del>
      <w:ins w:id="1" w:author="Nitschelm, Charlie J" w:date="2018-11-16T12:49:00Z">
        <w:r w:rsidR="00711112">
          <w:t>have been</w:t>
        </w:r>
        <w:r w:rsidR="00711112">
          <w:t xml:space="preserve"> </w:t>
        </w:r>
      </w:ins>
      <w:r>
        <w:t xml:space="preserve">the instructor for his Thermodynamics class </w:t>
      </w:r>
      <w:ins w:id="2" w:author="Nitschelm, Charlie J" w:date="2018-11-16T12:49:00Z">
        <w:r w:rsidR="00711112">
          <w:t xml:space="preserve">and am now his instructor for Thermal Systems </w:t>
        </w:r>
      </w:ins>
      <w:r>
        <w:t>at the University of New Hampshire (UNH)</w:t>
      </w:r>
      <w:del w:id="3" w:author="Travis Raynolds" w:date="2017-12-01T00:25:00Z">
        <w:r w:rsidDel="0045128A">
          <w:delText xml:space="preserve"> and my impression is that he is in the top 5% of his class</w:delText>
        </w:r>
      </w:del>
      <w:r>
        <w:t>. Charlie excels in and outside of class and has a warm, friendly personality, and has exceptional scientific curiosity.</w:t>
      </w:r>
    </w:p>
    <w:p w:rsidR="00176415" w:rsidRDefault="00176415">
      <w:r>
        <w:t xml:space="preserve">Charlie is easily one of the top students in </w:t>
      </w:r>
      <w:del w:id="4" w:author="Nitschelm, Charlie J" w:date="2018-11-16T12:49:00Z">
        <w:r w:rsidDel="00711112">
          <w:delText>the class that I am teaching</w:delText>
        </w:r>
      </w:del>
      <w:ins w:id="5" w:author="Nitschelm, Charlie J" w:date="2018-11-16T12:49:00Z">
        <w:r w:rsidR="00711112">
          <w:t>his program</w:t>
        </w:r>
      </w:ins>
      <w:r>
        <w:t>. He grasps all the concepts which many other students struggle with. He often asks questions that reveal his profound understanding of the material</w:t>
      </w:r>
      <w:r w:rsidR="00FB1B60">
        <w:t xml:space="preserve"> and genuine scientific and engineering curiosity</w:t>
      </w:r>
      <w:r>
        <w:t>. Although he is a</w:t>
      </w:r>
      <w:r w:rsidR="00FB1B60">
        <w:t xml:space="preserve"> </w:t>
      </w:r>
      <w:del w:id="6" w:author="Nitschelm, Charlie J" w:date="2018-11-16T12:50:00Z">
        <w:r w:rsidR="00FB1B60" w:rsidDel="00711112">
          <w:delText>sophomore</w:delText>
        </w:r>
      </w:del>
      <w:ins w:id="7" w:author="Nitschelm, Charlie J" w:date="2018-11-16T12:50:00Z">
        <w:r w:rsidR="00711112">
          <w:t>junior</w:t>
        </w:r>
      </w:ins>
      <w:r w:rsidR="00FB1B60">
        <w:t xml:space="preserve">, we have had class-related conversations which many </w:t>
      </w:r>
      <w:del w:id="8" w:author="Nitschelm, Charlie J" w:date="2018-11-16T12:50:00Z">
        <w:r w:rsidR="00FB1B60" w:rsidDel="00711112">
          <w:delText xml:space="preserve">juniors </w:delText>
        </w:r>
      </w:del>
      <w:ins w:id="9" w:author="Nitschelm, Charlie J" w:date="2018-11-16T12:50:00Z">
        <w:r w:rsidR="00711112">
          <w:t>seniors and graduate students</w:t>
        </w:r>
        <w:r w:rsidR="00711112">
          <w:t xml:space="preserve"> </w:t>
        </w:r>
      </w:ins>
      <w:r w:rsidR="00FB1B60">
        <w:t xml:space="preserve">would struggle to follow. </w:t>
      </w:r>
    </w:p>
    <w:p w:rsidR="00FB1B60" w:rsidRDefault="00FB1B60">
      <w:r>
        <w:t>Charlie is a good team player who cares about his fellow students. I vividly remember how once during office hours he quickly grasped a concept that another student struggle</w:t>
      </w:r>
      <w:ins w:id="10" w:author="Travis Raynolds" w:date="2017-12-01T00:23:00Z">
        <w:r w:rsidR="0045128A">
          <w:t>d</w:t>
        </w:r>
      </w:ins>
      <w:del w:id="11" w:author="Travis Raynolds" w:date="2017-12-01T00:23:00Z">
        <w:r w:rsidDel="0045128A">
          <w:delText>s</w:delText>
        </w:r>
      </w:del>
      <w:r>
        <w:t xml:space="preserve"> with. Charlie helped the other student understand the concept and offered to help the student further after the office hours. Charlie is considerate – he stays f</w:t>
      </w:r>
      <w:bookmarkStart w:id="12" w:name="_GoBack"/>
      <w:bookmarkEnd w:id="12"/>
      <w:r>
        <w:t xml:space="preserve">ar ahead of schedule in the class, but is also humble and gives the opportunity to other students participate in class. Charlie is not shy though – he asks questions when he occasionally does not understand something – I find this very helpful as often times the rest of the class would have the same question. </w:t>
      </w:r>
      <w:r w:rsidR="00DE3834">
        <w:t>His questions often prove that he thinks outside of the box, illuminating concepts that are usually ignored for undergraduate classes.</w:t>
      </w:r>
    </w:p>
    <w:p w:rsidR="00FB1B60" w:rsidRDefault="00FB1B60">
      <w:del w:id="13" w:author="Nitschelm, Charlie J" w:date="2018-11-16T12:52:00Z">
        <w:r w:rsidDel="00711112">
          <w:delText xml:space="preserve">As far as I am aware </w:delText>
        </w:r>
      </w:del>
      <w:r>
        <w:t xml:space="preserve">Charlie is the founder and president of </w:t>
      </w:r>
      <w:del w:id="14" w:author="Travis Raynolds" w:date="2017-12-01T00:22:00Z">
        <w:r w:rsidDel="0045128A">
          <w:delText xml:space="preserve">an university club for exploration and development of space. </w:delText>
        </w:r>
      </w:del>
      <w:ins w:id="15" w:author="Travis Raynolds" w:date="2017-12-01T00:22:00Z">
        <w:del w:id="16" w:author="Nitschelm, Charlie J" w:date="2018-11-16T12:52:00Z">
          <w:r w:rsidR="0045128A" w:rsidDel="00711112">
            <w:delText>a university</w:delText>
          </w:r>
        </w:del>
      </w:ins>
      <w:ins w:id="17" w:author="Nitschelm, Charlie J" w:date="2018-11-16T12:52:00Z">
        <w:r w:rsidR="00711112">
          <w:t>an engineering</w:t>
        </w:r>
      </w:ins>
      <w:ins w:id="18" w:author="Travis Raynolds" w:date="2017-12-01T00:22:00Z">
        <w:r w:rsidR="0045128A">
          <w:t xml:space="preserve"> organization, UNH Students for the Exploration and Development of Space</w:t>
        </w:r>
      </w:ins>
      <w:ins w:id="19" w:author="Nitschelm, Charlie J" w:date="2018-11-16T12:52:00Z">
        <w:r w:rsidR="00711112">
          <w:t xml:space="preserve">, a rocket club </w:t>
        </w:r>
      </w:ins>
      <w:ins w:id="20" w:author="Travis Raynolds" w:date="2017-12-01T00:22:00Z">
        <w:r w:rsidR="0045128A">
          <w:t xml:space="preserve">. </w:t>
        </w:r>
      </w:ins>
      <w:del w:id="21" w:author="Nitschelm, Charlie J" w:date="2018-11-16T12:53:00Z">
        <w:r w:rsidR="00B81647" w:rsidDel="00711112">
          <w:delText>I was recently made aware of the club at an event at out college and was very intrigued by the high-altitude multi-stage rocket project that the club members are working on</w:delText>
        </w:r>
      </w:del>
      <w:ins w:id="22" w:author="Nitschelm, Charlie J" w:date="2018-11-16T12:53:00Z">
        <w:r w:rsidR="00711112">
          <w:t>He leads over 30 other students in engineering projects, networking events and outreach activities</w:t>
        </w:r>
      </w:ins>
      <w:r w:rsidR="00B81647">
        <w:t xml:space="preserve">. Charlie has managed to recruit undergraduates from </w:t>
      </w:r>
      <w:del w:id="23" w:author="Nitschelm, Charlie J" w:date="2018-11-16T12:54:00Z">
        <w:r w:rsidR="00B81647" w:rsidDel="00711112">
          <w:delText xml:space="preserve">multiple </w:delText>
        </w:r>
      </w:del>
      <w:ins w:id="24" w:author="Nitschelm, Charlie J" w:date="2018-11-16T12:54:00Z">
        <w:r w:rsidR="00711112">
          <w:t>several</w:t>
        </w:r>
        <w:r w:rsidR="00711112">
          <w:t xml:space="preserve"> </w:t>
        </w:r>
      </w:ins>
      <w:r w:rsidR="00B81647">
        <w:t>majors</w:t>
      </w:r>
      <w:del w:id="25" w:author="Nitschelm, Charlie J" w:date="2018-11-16T12:54:00Z">
        <w:r w:rsidR="00B81647" w:rsidDel="00711112">
          <w:delText xml:space="preserve"> and I am confidents in the success of the project.</w:delText>
        </w:r>
      </w:del>
      <w:ins w:id="26" w:author="Nitschelm, Charlie J" w:date="2018-11-16T12:54:00Z">
        <w:r w:rsidR="00711112">
          <w:t xml:space="preserve">. The group began with zero experience in rocketry, and has come to the point of successfully designing, manufacturing and launching multistage rockets to over 7,000 feet. During this semester, the Fall of 2018, they have taken on designing, manufacturing and testing a hybrid </w:t>
        </w:r>
      </w:ins>
      <w:ins w:id="27" w:author="Nitschelm, Charlie J" w:date="2018-11-16T12:56:00Z">
        <w:r w:rsidR="00711112">
          <w:t xml:space="preserve">rocket </w:t>
        </w:r>
      </w:ins>
      <w:ins w:id="28" w:author="Nitschelm, Charlie J" w:date="2018-11-16T12:54:00Z">
        <w:r w:rsidR="00711112">
          <w:t xml:space="preserve">engine using </w:t>
        </w:r>
      </w:ins>
      <w:ins w:id="29" w:author="Nitschelm, Charlie J" w:date="2018-11-16T12:56:00Z">
        <w:r w:rsidR="00711112">
          <w:t>HTPB and nitrous oxide to propel a 8-foot diameter rocket to 10,000 feet as part of the Spaceport America Cup in June 2019. His ability to multi-task is imparamount to anyone I have seen</w:t>
        </w:r>
      </w:ins>
      <w:ins w:id="30" w:author="Nitschelm, Charlie J" w:date="2018-11-16T12:57:00Z">
        <w:r w:rsidR="00711112">
          <w:t xml:space="preserve"> in any of my students thus far. </w:t>
        </w:r>
        <w:r w:rsidR="00EC1A70">
          <w:t xml:space="preserve">His natural scientific drive pushes him to naturally excel in anything related to his passion, specifically the push for private space explortation. </w:t>
        </w:r>
      </w:ins>
      <w:r w:rsidR="00EC1A70">
        <w:t xml:space="preserve"> </w:t>
      </w:r>
    </w:p>
    <w:p w:rsidR="00176415" w:rsidRDefault="00B81647">
      <w:r>
        <w:t xml:space="preserve">I believe that with his academic potential, leadership skills, and kind personality, Charlie will be an excellent fit for the </w:t>
      </w:r>
      <w:del w:id="31" w:author="Nitschelm, Charlie J" w:date="2018-11-16T12:57:00Z">
        <w:r w:rsidDel="00E7308A">
          <w:delText>SMART program, and I highly recommend him.</w:delText>
        </w:r>
      </w:del>
      <w:ins w:id="32" w:author="Nitschelm, Charlie J" w:date="2018-11-16T12:57:00Z">
        <w:r w:rsidR="00E7308A">
          <w:t xml:space="preserve">Matthew Isakowitz Fellowship Program. </w:t>
        </w:r>
      </w:ins>
    </w:p>
    <w:p w:rsidR="00176415" w:rsidRDefault="00176415" w:rsidP="00176415">
      <w:pPr>
        <w:rPr>
          <w:ins w:id="33" w:author="Travis Raynolds" w:date="2017-12-01T00:24:00Z"/>
        </w:rPr>
      </w:pPr>
      <w:r>
        <w:t>Please do not hesitate to contact me if you have any questions</w:t>
      </w:r>
      <w:ins w:id="34" w:author="Nitschelm, Charlie J" w:date="2018-11-16T12:58:00Z">
        <w:r w:rsidR="00E7308A">
          <w:t xml:space="preserve"> about Charlie,</w:t>
        </w:r>
      </w:ins>
      <w:del w:id="35" w:author="Nitschelm, Charlie J" w:date="2018-11-16T12:58:00Z">
        <w:r w:rsidDel="00E7308A">
          <w:delText>.</w:delText>
        </w:r>
      </w:del>
    </w:p>
    <w:p w:rsidR="0045128A" w:rsidRDefault="0045128A" w:rsidP="00176415"/>
    <w:p w:rsidR="00176415" w:rsidRDefault="00176415" w:rsidP="00176415">
      <w:r>
        <w:t>Sincerely yours,</w:t>
      </w:r>
    </w:p>
    <w:p w:rsidR="00176415" w:rsidRDefault="00176415" w:rsidP="00176415">
      <w:r>
        <w:t>Ivaylo Nedyalkov</w:t>
      </w:r>
      <w:del w:id="36" w:author="Nitschelm, Charlie J" w:date="2018-11-16T12:59:00Z">
        <w:r w:rsidDel="00E7308A">
          <w:delText xml:space="preserve"> (Ivo)  </w:delText>
        </w:r>
      </w:del>
    </w:p>
    <w:p w:rsidR="00176415" w:rsidRDefault="00176415"/>
    <w:sectPr w:rsidR="0017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tschelm, Charlie J">
    <w15:presenceInfo w15:providerId="None" w15:userId="Nitschelm, Charlie J"/>
  </w15:person>
  <w15:person w15:author="Travis Raynolds">
    <w15:presenceInfo w15:providerId="None" w15:userId="Travis Raynol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415"/>
    <w:rsid w:val="00176415"/>
    <w:rsid w:val="0045128A"/>
    <w:rsid w:val="0069608E"/>
    <w:rsid w:val="00711112"/>
    <w:rsid w:val="009D74A1"/>
    <w:rsid w:val="00A11316"/>
    <w:rsid w:val="00A86D2C"/>
    <w:rsid w:val="00B81647"/>
    <w:rsid w:val="00DE3834"/>
    <w:rsid w:val="00DE5DDF"/>
    <w:rsid w:val="00E7308A"/>
    <w:rsid w:val="00EC1A70"/>
    <w:rsid w:val="00ED2802"/>
    <w:rsid w:val="00FB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071A"/>
  <w15:chartTrackingRefBased/>
  <w15:docId w15:val="{867216E9-FE07-4518-95CC-28596B14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dc:creator>
  <cp:keywords/>
  <dc:description/>
  <cp:lastModifiedBy>Nitschelm, Charlie J</cp:lastModifiedBy>
  <cp:revision>8</cp:revision>
  <dcterms:created xsi:type="dcterms:W3CDTF">2018-11-16T17:47:00Z</dcterms:created>
  <dcterms:modified xsi:type="dcterms:W3CDTF">2018-11-16T18:05:00Z</dcterms:modified>
</cp:coreProperties>
</file>