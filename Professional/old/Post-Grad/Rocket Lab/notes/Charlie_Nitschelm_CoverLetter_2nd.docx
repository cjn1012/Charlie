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0F0F" w14:textId="77777777" w:rsidR="004C18DA" w:rsidRPr="00B437C5" w:rsidRDefault="004C18DA" w:rsidP="004C18DA">
      <w:pPr>
        <w:spacing w:line="240" w:lineRule="auto"/>
      </w:pPr>
      <w:r w:rsidRPr="00B437C5">
        <w:t>To the Starship team,</w:t>
      </w:r>
    </w:p>
    <w:p w14:paraId="40DAA624" w14:textId="77777777" w:rsidR="004C18DA" w:rsidRPr="00B437C5" w:rsidRDefault="004C18DA" w:rsidP="004C18DA">
      <w:pPr>
        <w:spacing w:line="240" w:lineRule="auto"/>
      </w:pPr>
    </w:p>
    <w:p w14:paraId="1F2477F1" w14:textId="6294F3EF" w:rsidR="008323C3" w:rsidRDefault="00AA33D3" w:rsidP="004C18DA">
      <w:pPr>
        <w:spacing w:line="240" w:lineRule="auto"/>
      </w:pPr>
      <w:commentRangeStart w:id="0"/>
      <w:commentRangeStart w:id="1"/>
      <w:r>
        <w:t>I need to start my letter off by telling you and the Starship team that your work helps inspire the next generation of space</w:t>
      </w:r>
      <w:r w:rsidR="00EA1CF6">
        <w:t>-driven people</w:t>
      </w:r>
      <w:commentRangeEnd w:id="0"/>
      <w:r w:rsidR="00BB3978">
        <w:rPr>
          <w:rStyle w:val="CommentReference"/>
        </w:rPr>
        <w:commentReference w:id="0"/>
      </w:r>
      <w:r w:rsidR="00EA1CF6">
        <w:t xml:space="preserve">. </w:t>
      </w:r>
      <w:r>
        <w:t>I watched the second star hopper test live with my rocket team and it was</w:t>
      </w:r>
      <w:r w:rsidR="00EA1CF6">
        <w:t xml:space="preserve"> simply</w:t>
      </w:r>
      <w:r>
        <w:t xml:space="preserve"> extraordinary. Water towers can fly. </w:t>
      </w:r>
      <w:commentRangeStart w:id="2"/>
      <w:commentRangeStart w:id="3"/>
      <w:del w:id="4" w:author="Dan Hirst" w:date="2019-09-13T12:15:00Z">
        <w:r w:rsidDel="00BB3978">
          <w:delText>Well</w:delText>
        </w:r>
        <w:commentRangeEnd w:id="2"/>
        <w:r w:rsidR="00BB3978" w:rsidDel="00BB3978">
          <w:rPr>
            <w:rStyle w:val="CommentReference"/>
          </w:rPr>
          <w:commentReference w:id="2"/>
        </w:r>
        <w:r w:rsidDel="00BB3978">
          <w:delText xml:space="preserve"> t</w:delText>
        </w:r>
      </w:del>
      <w:ins w:id="5" w:author="Dan Hirst" w:date="2019-09-13T12:15:00Z">
        <w:r w:rsidR="00BB3978">
          <w:t>T</w:t>
        </w:r>
      </w:ins>
      <w:r>
        <w:t>hey couldn’t before, but now they can.</w:t>
      </w:r>
      <w:r w:rsidR="00EA1CF6">
        <w:t xml:space="preserve"> </w:t>
      </w:r>
      <w:commentRangeEnd w:id="3"/>
      <w:r w:rsidR="00BB3978">
        <w:rPr>
          <w:rStyle w:val="CommentReference"/>
        </w:rPr>
        <w:commentReference w:id="3"/>
      </w:r>
      <w:del w:id="6" w:author="Dan Hirst" w:date="2019-09-13T12:16:00Z">
        <w:r w:rsidR="00EA1CF6" w:rsidDel="00BB3978">
          <w:delText xml:space="preserve">Congrats </w:delText>
        </w:r>
      </w:del>
      <w:ins w:id="7" w:author="Dan Hirst" w:date="2019-09-13T12:16:00Z">
        <w:r w:rsidR="00BB3978">
          <w:t>Congratulations</w:t>
        </w:r>
        <w:r w:rsidR="00BB3978">
          <w:t xml:space="preserve"> </w:t>
        </w:r>
      </w:ins>
      <w:r w:rsidR="00EA1CF6">
        <w:t>so far on your progress with the project! The world is following along.</w:t>
      </w:r>
      <w:commentRangeEnd w:id="1"/>
      <w:r w:rsidR="00BB3978">
        <w:rPr>
          <w:rStyle w:val="CommentReference"/>
        </w:rPr>
        <w:commentReference w:id="1"/>
      </w:r>
    </w:p>
    <w:p w14:paraId="73E7DD59" w14:textId="77777777" w:rsidR="00BB3978" w:rsidRDefault="000F6082" w:rsidP="004C18DA">
      <w:pPr>
        <w:spacing w:line="240" w:lineRule="auto"/>
        <w:rPr>
          <w:ins w:id="8" w:author="Dan Hirst" w:date="2019-09-13T12:19:00Z"/>
        </w:rPr>
      </w:pPr>
      <w:r>
        <w:t>During</w:t>
      </w:r>
      <w:r w:rsidRPr="00B437C5">
        <w:t xml:space="preserve"> the winter break of my freshman year, I </w:t>
      </w:r>
      <w:r>
        <w:t>witnessed</w:t>
      </w:r>
      <w:r w:rsidRPr="00B437C5">
        <w:t xml:space="preserve"> SpaceX land a Falcon 9 on ‘Of Course I Still Love You</w:t>
      </w:r>
      <w:r>
        <w:t>.</w:t>
      </w:r>
      <w:r w:rsidRPr="00B437C5">
        <w:t xml:space="preserve">’ </w:t>
      </w:r>
      <w:commentRangeStart w:id="9"/>
      <w:r w:rsidR="00EA1CF6">
        <w:t>All</w:t>
      </w:r>
      <w:r w:rsidR="00712F7A">
        <w:t xml:space="preserve"> my worries and problems disappeared for that moment</w:t>
      </w:r>
      <w:r w:rsidR="00EA1CF6">
        <w:t xml:space="preserve">, stunned with the achievement of what I just saw. </w:t>
      </w:r>
      <w:r>
        <w:t>T</w:t>
      </w:r>
      <w:r w:rsidRPr="00B437C5">
        <w:t>o this day</w:t>
      </w:r>
      <w:r>
        <w:t xml:space="preserve">, it </w:t>
      </w:r>
      <w:r w:rsidRPr="00B437C5">
        <w:t xml:space="preserve">is the moment in my life that </w:t>
      </w:r>
      <w:r>
        <w:t>showed me</w:t>
      </w:r>
      <w:r w:rsidRPr="00B437C5">
        <w:t xml:space="preserve"> what I was passionate about: space exploration</w:t>
      </w:r>
      <w:commentRangeEnd w:id="9"/>
      <w:r w:rsidR="00BB3978">
        <w:rPr>
          <w:rStyle w:val="CommentReference"/>
        </w:rPr>
        <w:commentReference w:id="9"/>
      </w:r>
      <w:r w:rsidRPr="00B437C5">
        <w:t xml:space="preserve">. </w:t>
      </w:r>
      <w:r w:rsidR="004C18DA" w:rsidRPr="00B437C5">
        <w:t xml:space="preserve"> From </w:t>
      </w:r>
      <w:r w:rsidR="00B437C5">
        <w:t>that revelation</w:t>
      </w:r>
      <w:r w:rsidR="004C18DA" w:rsidRPr="00B437C5">
        <w:t xml:space="preserve">, I immediately started a rocket organization under </w:t>
      </w:r>
      <w:r>
        <w:t>SEDS</w:t>
      </w:r>
      <w:ins w:id="10" w:author="Dan Hirst" w:date="2019-09-13T12:17:00Z">
        <w:r w:rsidR="00BB3978">
          <w:t xml:space="preserve"> USA</w:t>
        </w:r>
      </w:ins>
      <w:r>
        <w:t>, which is the world’s largest student-run space organization</w:t>
      </w:r>
      <w:r w:rsidR="004C18DA" w:rsidRPr="00B437C5">
        <w:t xml:space="preserve">. </w:t>
      </w:r>
      <w:r>
        <w:t xml:space="preserve">Since its founding in 2017, </w:t>
      </w:r>
      <w:commentRangeStart w:id="11"/>
      <w:r>
        <w:t xml:space="preserve">it has </w:t>
      </w:r>
      <w:r w:rsidR="004C18DA" w:rsidRPr="00B437C5">
        <w:t xml:space="preserve">grown </w:t>
      </w:r>
      <w:commentRangeEnd w:id="11"/>
      <w:r w:rsidR="00BB3978">
        <w:rPr>
          <w:rStyle w:val="CommentReference"/>
        </w:rPr>
        <w:commentReference w:id="11"/>
      </w:r>
      <w:r>
        <w:t>to the largest</w:t>
      </w:r>
      <w:r w:rsidR="00EA1CF6">
        <w:t>,</w:t>
      </w:r>
      <w:r>
        <w:t xml:space="preserve"> most interdisciplinary engineering organization on campus.</w:t>
      </w:r>
      <w:commentRangeStart w:id="12"/>
      <w:r w:rsidR="004C18DA" w:rsidRPr="00B437C5">
        <w:t xml:space="preserve"> </w:t>
      </w:r>
      <w:commentRangeEnd w:id="12"/>
      <w:r w:rsidR="00BB3978">
        <w:rPr>
          <w:rStyle w:val="CommentReference"/>
        </w:rPr>
        <w:commentReference w:id="12"/>
      </w:r>
    </w:p>
    <w:p w14:paraId="551A0941" w14:textId="03732890" w:rsidR="003E2F2E" w:rsidRPr="00B437C5" w:rsidRDefault="000F6082" w:rsidP="004C18DA">
      <w:pPr>
        <w:spacing w:line="240" w:lineRule="auto"/>
      </w:pPr>
      <w:r>
        <w:t xml:space="preserve">First, we </w:t>
      </w:r>
      <w:r w:rsidR="004C18DA" w:rsidRPr="00B437C5">
        <w:t>worked with off-the-shelf engines with in-dept</w:t>
      </w:r>
      <w:bookmarkStart w:id="13" w:name="_GoBack"/>
      <w:bookmarkEnd w:id="13"/>
      <w:r w:rsidR="004C18DA" w:rsidRPr="00B437C5">
        <w:t>h MATLAB simulations for trajectory and dimension optimization</w:t>
      </w:r>
      <w:r>
        <w:t>. Then we moved</w:t>
      </w:r>
      <w:r w:rsidR="004C18DA" w:rsidRPr="00B437C5">
        <w:t xml:space="preserve"> quickly </w:t>
      </w:r>
      <w:r w:rsidR="003E2F2E" w:rsidRPr="00B437C5">
        <w:t xml:space="preserve">into the development of Runaway, our hybrid rocket engine. </w:t>
      </w:r>
      <w:r>
        <w:t>We are currently working towards qualifying the engine to integrate it with a rocket for the</w:t>
      </w:r>
      <w:r w:rsidR="003E2F2E" w:rsidRPr="00B437C5">
        <w:t xml:space="preserve"> Spaceport America Cup in June 2020. </w:t>
      </w:r>
      <w:r w:rsidR="00EA1CF6">
        <w:t>Then, i</w:t>
      </w:r>
      <w:r>
        <w:t xml:space="preserve">n the May of 2019, I ran and accepted the Member at Large position for SEDS USA, the presiding nationwide organization for all the SEDS chapters nationwide. I have </w:t>
      </w:r>
      <w:r w:rsidR="000C2A5A">
        <w:t xml:space="preserve">taken on the development of a SEDS Wiki </w:t>
      </w:r>
      <w:commentRangeStart w:id="14"/>
      <w:commentRangeStart w:id="15"/>
      <w:r w:rsidR="000C2A5A">
        <w:t>bridging the gap between chapters</w:t>
      </w:r>
      <w:commentRangeEnd w:id="14"/>
      <w:r w:rsidR="00BB3978">
        <w:rPr>
          <w:rStyle w:val="CommentReference"/>
        </w:rPr>
        <w:commentReference w:id="14"/>
      </w:r>
      <w:r w:rsidR="000C2A5A">
        <w:t xml:space="preserve">, allowing the transfer of knowledge not </w:t>
      </w:r>
      <w:r w:rsidR="00941CF9">
        <w:t xml:space="preserve">just </w:t>
      </w:r>
      <w:r w:rsidR="000C2A5A">
        <w:t>between one organization, but chapter to chapter</w:t>
      </w:r>
      <w:r w:rsidR="00AB41C6">
        <w:t xml:space="preserve">. </w:t>
      </w:r>
      <w:commentRangeEnd w:id="15"/>
      <w:r w:rsidR="00BB3978">
        <w:rPr>
          <w:rStyle w:val="CommentReference"/>
        </w:rPr>
        <w:commentReference w:id="15"/>
      </w:r>
      <w:r w:rsidR="00AB41C6">
        <w:t xml:space="preserve">All of us have knowledge that is a commodity to others and sharing allows the entire SEDS community, present and future, to grow our base knowledge further and further. </w:t>
      </w:r>
    </w:p>
    <w:p w14:paraId="62E1DF00" w14:textId="77777777" w:rsidR="00187FEC" w:rsidRDefault="0026771A" w:rsidP="004C18DA">
      <w:pPr>
        <w:spacing w:line="240" w:lineRule="auto"/>
      </w:pPr>
      <w:commentRangeStart w:id="16"/>
      <w:r w:rsidRPr="00B437C5">
        <w:t>For the summer of 2019, I</w:t>
      </w:r>
      <w:r w:rsidR="003E2F2E" w:rsidRPr="00B437C5">
        <w:t xml:space="preserve"> </w:t>
      </w:r>
      <w:r w:rsidR="000C2A5A">
        <w:t>was rewarded with the</w:t>
      </w:r>
      <w:r w:rsidR="003E2F2E" w:rsidRPr="00B437C5">
        <w:t xml:space="preserve"> Matthew </w:t>
      </w:r>
      <w:proofErr w:type="spellStart"/>
      <w:r w:rsidR="003E2F2E" w:rsidRPr="00B437C5">
        <w:t>Isakowitz</w:t>
      </w:r>
      <w:proofErr w:type="spellEnd"/>
      <w:r w:rsidR="003E2F2E" w:rsidRPr="00B437C5">
        <w:t xml:space="preserve"> Fellowship</w:t>
      </w:r>
      <w:commentRangeEnd w:id="16"/>
      <w:r w:rsidR="00BB3978">
        <w:rPr>
          <w:rStyle w:val="CommentReference"/>
        </w:rPr>
        <w:commentReference w:id="16"/>
      </w:r>
      <w:r w:rsidR="00AB6F0B">
        <w:t xml:space="preserve">. </w:t>
      </w:r>
      <w:commentRangeStart w:id="17"/>
      <w:r w:rsidR="00AB6F0B">
        <w:t>This is a</w:t>
      </w:r>
      <w:r w:rsidR="000C2A5A">
        <w:t xml:space="preserve"> program started in honor of Matthew Isakowit</w:t>
      </w:r>
      <w:r w:rsidR="00AB6F0B">
        <w:t>z (1987-2017) - an engineer, entrepreneur, and an extraordinary individual whose passion for aerospace inspired all who knew him</w:t>
      </w:r>
      <w:commentRangeEnd w:id="17"/>
      <w:r w:rsidR="00BB3978">
        <w:rPr>
          <w:rStyle w:val="CommentReference"/>
        </w:rPr>
        <w:commentReference w:id="17"/>
      </w:r>
      <w:r w:rsidR="00AB6F0B">
        <w:t>. The program</w:t>
      </w:r>
      <w:r w:rsidR="003E2F2E" w:rsidRPr="00B437C5">
        <w:t xml:space="preserve"> paired me with Rocket Lab in </w:t>
      </w:r>
      <w:r w:rsidR="00F8051E">
        <w:t>California</w:t>
      </w:r>
      <w:r w:rsidR="00AB6F0B">
        <w:t xml:space="preserve"> as a propulsion manufacturing engineer</w:t>
      </w:r>
      <w:r w:rsidR="003E2F2E" w:rsidRPr="00B437C5">
        <w:t xml:space="preserve">. </w:t>
      </w:r>
      <w:r w:rsidR="00F8051E">
        <w:t>Being the only engineering intern during the summer,</w:t>
      </w:r>
      <w:r w:rsidR="003E2F2E" w:rsidRPr="00B437C5">
        <w:t xml:space="preserve"> I </w:t>
      </w:r>
      <w:r w:rsidR="00AB6F0B">
        <w:t xml:space="preserve">gained experience throughout the </w:t>
      </w:r>
      <w:r w:rsidR="00F8051E">
        <w:t xml:space="preserve">entire </w:t>
      </w:r>
      <w:r w:rsidR="00AB6F0B">
        <w:t xml:space="preserve">production </w:t>
      </w:r>
      <w:r w:rsidR="00F8051E">
        <w:t xml:space="preserve">process </w:t>
      </w:r>
      <w:r w:rsidR="00AB6F0B">
        <w:t>of</w:t>
      </w:r>
      <w:r w:rsidR="003E2F2E" w:rsidRPr="00B437C5">
        <w:t xml:space="preserve"> the Rutherford engine for the Electron. </w:t>
      </w:r>
      <w:r w:rsidR="00F8051E">
        <w:t>I primarily focused on creating tooling to improve the quality and runtime of the engine’s thrust chamber. We were also invited to a fellowship summit in LA to meet the fellows</w:t>
      </w:r>
      <w:r w:rsidRPr="00B437C5">
        <w:t xml:space="preserve">, tour various commercial space companies (including SpaceX), and meet notable leaders in each of the companies. </w:t>
      </w:r>
      <w:commentRangeStart w:id="18"/>
      <w:r w:rsidRPr="00B437C5">
        <w:t>I was fortunate enough to connect with Elon</w:t>
      </w:r>
      <w:r w:rsidR="00F8051E">
        <w:t xml:space="preserve"> during my visit</w:t>
      </w:r>
      <w:r w:rsidR="00DF072C">
        <w:t xml:space="preserve"> and talk with him about the future of commercial space and the challenges he sees in manufacturing in the coming years. Elon and his mission with SpaceX </w:t>
      </w:r>
      <w:r w:rsidR="00AA6D6F">
        <w:t>are</w:t>
      </w:r>
      <w:r w:rsidR="00DF072C">
        <w:t xml:space="preserve"> the reason why I found my passion in commercial space, so it was wonderful to </w:t>
      </w:r>
      <w:r w:rsidR="00AA6D6F">
        <w:t>meet</w:t>
      </w:r>
      <w:r w:rsidR="00DF072C">
        <w:t xml:space="preserve"> him face-to-face</w:t>
      </w:r>
      <w:commentRangeEnd w:id="18"/>
      <w:r w:rsidR="00BB3978">
        <w:rPr>
          <w:rStyle w:val="CommentReference"/>
        </w:rPr>
        <w:commentReference w:id="18"/>
      </w:r>
      <w:r w:rsidR="00DF072C">
        <w:t xml:space="preserve">. This last summer was my first exposure to </w:t>
      </w:r>
      <w:r w:rsidR="00AA6D6F">
        <w:t xml:space="preserve">working in </w:t>
      </w:r>
      <w:r w:rsidR="00DF072C">
        <w:t>commercial space</w:t>
      </w:r>
      <w:r w:rsidR="00941CF9">
        <w:t>, and it has only solidified my plans for my future career</w:t>
      </w:r>
      <w:r w:rsidR="00AA6D6F">
        <w:t xml:space="preserve"> goals. </w:t>
      </w:r>
    </w:p>
    <w:p w14:paraId="0E34DB6B" w14:textId="77777777" w:rsidR="00AA6D6F" w:rsidRDefault="00AA6D6F" w:rsidP="00187FEC">
      <w:pPr>
        <w:spacing w:line="240" w:lineRule="auto"/>
      </w:pPr>
      <w:commentRangeStart w:id="19"/>
      <w:r>
        <w:t>Humans need to become multi-planetary,</w:t>
      </w:r>
      <w:r w:rsidR="009C3070">
        <w:t xml:space="preserve"> and Starship is the most exciting and impactful project going on right now. I believe I can help the Starship team achieve its goal on building the first vehicle to land humans on Mars.</w:t>
      </w:r>
      <w:commentRangeEnd w:id="19"/>
      <w:r w:rsidR="00BB3978">
        <w:rPr>
          <w:rStyle w:val="CommentReference"/>
        </w:rPr>
        <w:commentReference w:id="19"/>
      </w:r>
    </w:p>
    <w:p w14:paraId="1CD2583D" w14:textId="77777777" w:rsidR="009C3070" w:rsidRDefault="009C3070" w:rsidP="00187FEC">
      <w:pPr>
        <w:spacing w:line="240" w:lineRule="auto"/>
      </w:pPr>
    </w:p>
    <w:p w14:paraId="4C8FD0C2" w14:textId="77777777" w:rsidR="00187FEC" w:rsidRDefault="00187FEC" w:rsidP="00187FEC">
      <w:pPr>
        <w:spacing w:line="240" w:lineRule="auto"/>
      </w:pPr>
      <w:r>
        <w:t xml:space="preserve">Ad </w:t>
      </w:r>
      <w:proofErr w:type="spellStart"/>
      <w:r>
        <w:t>astra</w:t>
      </w:r>
      <w:proofErr w:type="spellEnd"/>
      <w:r>
        <w:t>,</w:t>
      </w:r>
    </w:p>
    <w:p w14:paraId="44488FF2" w14:textId="77777777" w:rsidR="00187FEC" w:rsidRDefault="00187FEC" w:rsidP="00187FEC">
      <w:pPr>
        <w:spacing w:line="240" w:lineRule="auto"/>
      </w:pPr>
    </w:p>
    <w:p w14:paraId="2EC71F37" w14:textId="77777777" w:rsidR="00620239" w:rsidRPr="00B437C5" w:rsidRDefault="00187FEC" w:rsidP="000F6082">
      <w:pPr>
        <w:spacing w:line="240" w:lineRule="auto"/>
      </w:pPr>
      <w:r>
        <w:t>Charlie Nitschelm</w:t>
      </w:r>
      <w:r w:rsidR="009C3070">
        <w:br/>
      </w:r>
      <w:r w:rsidR="009C3070" w:rsidRPr="009C3070">
        <w:t>Charlie.Nitschelm@seds.org</w:t>
      </w:r>
      <w:r w:rsidR="009C3070">
        <w:br/>
      </w:r>
      <w:r>
        <w:t>603-923-9079</w:t>
      </w:r>
      <w:r w:rsidR="00506524" w:rsidRPr="00B437C5">
        <w:br/>
      </w:r>
    </w:p>
    <w:sectPr w:rsidR="00620239" w:rsidRPr="00B437C5" w:rsidSect="009C307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 Hirst" w:date="2019-09-13T12:15:00Z" w:initials="DH">
    <w:p w14:paraId="430706C2" w14:textId="452B829F" w:rsidR="00BB3978" w:rsidRDefault="00BB3978">
      <w:pPr>
        <w:pStyle w:val="CommentText"/>
      </w:pPr>
      <w:r>
        <w:rPr>
          <w:rStyle w:val="CommentReference"/>
        </w:rPr>
        <w:annotationRef/>
      </w:r>
      <w:r>
        <w:t xml:space="preserve">Bit </w:t>
      </w:r>
      <w:proofErr w:type="spellStart"/>
      <w:r>
        <w:t>asslick</w:t>
      </w:r>
      <w:proofErr w:type="spellEnd"/>
      <w:r>
        <w:t>-y</w:t>
      </w:r>
    </w:p>
  </w:comment>
  <w:comment w:id="2" w:author="Dan Hirst" w:date="2019-09-13T12:15:00Z" w:initials="DH">
    <w:p w14:paraId="313EEA73" w14:textId="55B50BB4" w:rsidR="00BB3978" w:rsidRDefault="00BB3978">
      <w:pPr>
        <w:pStyle w:val="CommentText"/>
      </w:pPr>
      <w:r>
        <w:rPr>
          <w:rStyle w:val="CommentReference"/>
        </w:rPr>
        <w:annotationRef/>
      </w:r>
    </w:p>
  </w:comment>
  <w:comment w:id="3" w:author="Dan Hirst" w:date="2019-09-13T12:16:00Z" w:initials="DH">
    <w:p w14:paraId="68E55E1D" w14:textId="5E5FF12D" w:rsidR="00BB3978" w:rsidRDefault="00BB3978">
      <w:pPr>
        <w:pStyle w:val="CommentText"/>
      </w:pPr>
      <w:r>
        <w:rPr>
          <w:rStyle w:val="CommentReference"/>
        </w:rPr>
        <w:annotationRef/>
      </w:r>
      <w:r>
        <w:t>What is the point of the sentence?</w:t>
      </w:r>
    </w:p>
  </w:comment>
  <w:comment w:id="1" w:author="Dan Hirst" w:date="2019-09-13T12:16:00Z" w:initials="DH">
    <w:p w14:paraId="075EF0B1" w14:textId="67255D12" w:rsidR="00BB3978" w:rsidRDefault="00BB3978">
      <w:pPr>
        <w:pStyle w:val="CommentText"/>
      </w:pPr>
      <w:r>
        <w:rPr>
          <w:rStyle w:val="CommentReference"/>
        </w:rPr>
        <w:annotationRef/>
      </w:r>
      <w:r>
        <w:t xml:space="preserve">Indeed, what are you trying to achieve with this paragraph? </w:t>
      </w:r>
    </w:p>
  </w:comment>
  <w:comment w:id="9" w:author="Dan Hirst" w:date="2019-09-13T12:16:00Z" w:initials="DH">
    <w:p w14:paraId="1F707AD8" w14:textId="0F167BF3" w:rsidR="00BB3978" w:rsidRDefault="00BB3978">
      <w:pPr>
        <w:pStyle w:val="CommentText"/>
      </w:pPr>
      <w:r>
        <w:rPr>
          <w:rStyle w:val="CommentReference"/>
        </w:rPr>
        <w:annotationRef/>
      </w:r>
      <w:r>
        <w:t>Good!</w:t>
      </w:r>
    </w:p>
  </w:comment>
  <w:comment w:id="11" w:author="Dan Hirst" w:date="2019-09-13T12:17:00Z" w:initials="DH">
    <w:p w14:paraId="2E3269C4" w14:textId="7C90B160" w:rsidR="00BB3978" w:rsidRDefault="00BB3978">
      <w:pPr>
        <w:pStyle w:val="CommentText"/>
      </w:pPr>
      <w:r>
        <w:rPr>
          <w:rStyle w:val="CommentReference"/>
        </w:rPr>
        <w:annotationRef/>
      </w:r>
      <w:r>
        <w:t xml:space="preserve">I have grown it, put the </w:t>
      </w:r>
    </w:p>
  </w:comment>
  <w:comment w:id="12" w:author="Dan Hirst" w:date="2019-09-13T12:19:00Z" w:initials="DH">
    <w:p w14:paraId="55F19939" w14:textId="69191CCF" w:rsidR="00BB3978" w:rsidRDefault="00BB3978">
      <w:pPr>
        <w:pStyle w:val="CommentText"/>
      </w:pPr>
      <w:r>
        <w:rPr>
          <w:rStyle w:val="CommentReference"/>
        </w:rPr>
        <w:annotationRef/>
      </w:r>
      <w:r>
        <w:t>Talk more about the growth</w:t>
      </w:r>
    </w:p>
  </w:comment>
  <w:comment w:id="14" w:author="Dan Hirst" w:date="2019-09-13T12:20:00Z" w:initials="DH">
    <w:p w14:paraId="212392A6" w14:textId="3BF29E8B" w:rsidR="00BB3978" w:rsidRDefault="00BB3978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15" w:author="Dan Hirst" w:date="2019-09-13T12:21:00Z" w:initials="DH">
    <w:p w14:paraId="65B91F7F" w14:textId="605A9FA0" w:rsidR="00BB3978" w:rsidRDefault="00BB3978">
      <w:pPr>
        <w:pStyle w:val="CommentText"/>
      </w:pPr>
      <w:r>
        <w:rPr>
          <w:rStyle w:val="CommentReference"/>
        </w:rPr>
        <w:annotationRef/>
      </w:r>
      <w:r>
        <w:t xml:space="preserve">Wishy-washy. </w:t>
      </w:r>
    </w:p>
  </w:comment>
  <w:comment w:id="16" w:author="Dan Hirst" w:date="2019-09-13T12:21:00Z" w:initials="DH">
    <w:p w14:paraId="0FAAAC06" w14:textId="097FDC2F" w:rsidR="00BB3978" w:rsidRDefault="00BB3978">
      <w:pPr>
        <w:pStyle w:val="CommentText"/>
      </w:pPr>
      <w:r>
        <w:rPr>
          <w:rStyle w:val="CommentReference"/>
        </w:rPr>
        <w:annotationRef/>
      </w:r>
      <w:r>
        <w:t>Why? What did you want to get out of it?</w:t>
      </w:r>
    </w:p>
  </w:comment>
  <w:comment w:id="17" w:author="Dan Hirst" w:date="2019-09-13T12:21:00Z" w:initials="DH">
    <w:p w14:paraId="092EB3C5" w14:textId="6573C145" w:rsidR="00BB3978" w:rsidRDefault="00BB3978">
      <w:pPr>
        <w:pStyle w:val="CommentText"/>
      </w:pPr>
      <w:r>
        <w:rPr>
          <w:rStyle w:val="CommentReference"/>
        </w:rPr>
        <w:annotationRef/>
      </w:r>
      <w:r>
        <w:t>So?</w:t>
      </w:r>
    </w:p>
  </w:comment>
  <w:comment w:id="18" w:author="Dan Hirst" w:date="2019-09-13T12:22:00Z" w:initials="DH">
    <w:p w14:paraId="24CA6AE8" w14:textId="5304C486" w:rsidR="00BB3978" w:rsidRDefault="00BB3978">
      <w:pPr>
        <w:pStyle w:val="CommentText"/>
      </w:pPr>
      <w:r>
        <w:rPr>
          <w:rStyle w:val="CommentReference"/>
        </w:rPr>
        <w:annotationRef/>
      </w:r>
      <w:r>
        <w:t>Wonderful</w:t>
      </w:r>
    </w:p>
  </w:comment>
  <w:comment w:id="19" w:author="Dan Hirst" w:date="2019-09-13T12:22:00Z" w:initials="DH">
    <w:p w14:paraId="78F42896" w14:textId="1F070EAD" w:rsidR="00BB3978" w:rsidRDefault="00BB3978">
      <w:pPr>
        <w:pStyle w:val="CommentText"/>
      </w:pPr>
      <w:r>
        <w:rPr>
          <w:rStyle w:val="CommentReference"/>
        </w:rPr>
        <w:annotationRef/>
      </w:r>
      <w:r>
        <w:t>Pretty good end.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0706C2" w15:done="0"/>
  <w15:commentEx w15:paraId="313EEA73" w15:done="0"/>
  <w15:commentEx w15:paraId="68E55E1D" w15:done="0"/>
  <w15:commentEx w15:paraId="075EF0B1" w15:done="0"/>
  <w15:commentEx w15:paraId="1F707AD8" w15:done="0"/>
  <w15:commentEx w15:paraId="2E3269C4" w15:done="0"/>
  <w15:commentEx w15:paraId="55F19939" w15:done="0"/>
  <w15:commentEx w15:paraId="212392A6" w15:done="0"/>
  <w15:commentEx w15:paraId="65B91F7F" w15:done="0"/>
  <w15:commentEx w15:paraId="0FAAAC06" w15:done="0"/>
  <w15:commentEx w15:paraId="092EB3C5" w15:done="0"/>
  <w15:commentEx w15:paraId="24CA6AE8" w15:done="0"/>
  <w15:commentEx w15:paraId="78F428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0706C2" w16cid:durableId="212606DA"/>
  <w16cid:commentId w16cid:paraId="313EEA73" w16cid:durableId="212606F7"/>
  <w16cid:commentId w16cid:paraId="68E55E1D" w16cid:durableId="21260702"/>
  <w16cid:commentId w16cid:paraId="075EF0B1" w16cid:durableId="21260720"/>
  <w16cid:commentId w16cid:paraId="1F707AD8" w16cid:durableId="21260739"/>
  <w16cid:commentId w16cid:paraId="2E3269C4" w16cid:durableId="2126074E"/>
  <w16cid:commentId w16cid:paraId="55F19939" w16cid:durableId="212607DA"/>
  <w16cid:commentId w16cid:paraId="212392A6" w16cid:durableId="21260805"/>
  <w16cid:commentId w16cid:paraId="65B91F7F" w16cid:durableId="21260842"/>
  <w16cid:commentId w16cid:paraId="0FAAAC06" w16cid:durableId="21260859"/>
  <w16cid:commentId w16cid:paraId="092EB3C5" w16cid:durableId="21260866"/>
  <w16cid:commentId w16cid:paraId="24CA6AE8" w16cid:durableId="21260880"/>
  <w16cid:commentId w16cid:paraId="78F42896" w16cid:durableId="212608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6E99" w14:textId="77777777" w:rsidR="0039274F" w:rsidRDefault="0039274F" w:rsidP="00553D2A">
      <w:pPr>
        <w:spacing w:after="0" w:line="240" w:lineRule="auto"/>
      </w:pPr>
      <w:r>
        <w:separator/>
      </w:r>
    </w:p>
  </w:endnote>
  <w:endnote w:type="continuationSeparator" w:id="0">
    <w:p w14:paraId="669CD4A0" w14:textId="77777777" w:rsidR="0039274F" w:rsidRDefault="0039274F" w:rsidP="0055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0DA85" w14:textId="77777777" w:rsidR="0039274F" w:rsidRDefault="0039274F" w:rsidP="00553D2A">
      <w:pPr>
        <w:spacing w:after="0" w:line="240" w:lineRule="auto"/>
      </w:pPr>
      <w:r>
        <w:separator/>
      </w:r>
    </w:p>
  </w:footnote>
  <w:footnote w:type="continuationSeparator" w:id="0">
    <w:p w14:paraId="39BE97DC" w14:textId="77777777" w:rsidR="0039274F" w:rsidRDefault="0039274F" w:rsidP="00553D2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 Hirst">
    <w15:presenceInfo w15:providerId="Windows Live" w15:userId="11f9973c2cd4f2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75"/>
    <w:rsid w:val="0000052C"/>
    <w:rsid w:val="000577E3"/>
    <w:rsid w:val="00085E75"/>
    <w:rsid w:val="000A61E8"/>
    <w:rsid w:val="000C2A5A"/>
    <w:rsid w:val="000F6082"/>
    <w:rsid w:val="00115C90"/>
    <w:rsid w:val="00185776"/>
    <w:rsid w:val="00187FEC"/>
    <w:rsid w:val="001B63A5"/>
    <w:rsid w:val="00200B3F"/>
    <w:rsid w:val="002523A0"/>
    <w:rsid w:val="0026771A"/>
    <w:rsid w:val="00275011"/>
    <w:rsid w:val="00282452"/>
    <w:rsid w:val="003020D2"/>
    <w:rsid w:val="0039274F"/>
    <w:rsid w:val="003E2F2E"/>
    <w:rsid w:val="00435FC6"/>
    <w:rsid w:val="00482493"/>
    <w:rsid w:val="004C18DA"/>
    <w:rsid w:val="00506524"/>
    <w:rsid w:val="00553D2A"/>
    <w:rsid w:val="0057555E"/>
    <w:rsid w:val="00620239"/>
    <w:rsid w:val="00632CDC"/>
    <w:rsid w:val="006449DE"/>
    <w:rsid w:val="006A433C"/>
    <w:rsid w:val="00712F7A"/>
    <w:rsid w:val="008323C3"/>
    <w:rsid w:val="00876DEB"/>
    <w:rsid w:val="00877CFE"/>
    <w:rsid w:val="00916142"/>
    <w:rsid w:val="00941CF9"/>
    <w:rsid w:val="00974F2C"/>
    <w:rsid w:val="00981D81"/>
    <w:rsid w:val="009C3070"/>
    <w:rsid w:val="009F5BF9"/>
    <w:rsid w:val="009F6A3B"/>
    <w:rsid w:val="00A33C36"/>
    <w:rsid w:val="00A41A5A"/>
    <w:rsid w:val="00AA33D3"/>
    <w:rsid w:val="00AA6D6F"/>
    <w:rsid w:val="00AB41C6"/>
    <w:rsid w:val="00AB6F0B"/>
    <w:rsid w:val="00B2109E"/>
    <w:rsid w:val="00B2537F"/>
    <w:rsid w:val="00B437C5"/>
    <w:rsid w:val="00BB206A"/>
    <w:rsid w:val="00BB3978"/>
    <w:rsid w:val="00C6154E"/>
    <w:rsid w:val="00D73F00"/>
    <w:rsid w:val="00DF072C"/>
    <w:rsid w:val="00E80D23"/>
    <w:rsid w:val="00EA1CF6"/>
    <w:rsid w:val="00EC7D15"/>
    <w:rsid w:val="00F6652F"/>
    <w:rsid w:val="00F8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135B2"/>
  <w15:chartTrackingRefBased/>
  <w15:docId w15:val="{75C52D06-AC7C-477E-BEE0-EBCF04A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D2A"/>
  </w:style>
  <w:style w:type="paragraph" w:styleId="Footer">
    <w:name w:val="footer"/>
    <w:basedOn w:val="Normal"/>
    <w:link w:val="FooterChar"/>
    <w:uiPriority w:val="99"/>
    <w:unhideWhenUsed/>
    <w:rsid w:val="00553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D2A"/>
  </w:style>
  <w:style w:type="character" w:styleId="Hyperlink">
    <w:name w:val="Hyperlink"/>
    <w:basedOn w:val="DefaultParagraphFont"/>
    <w:uiPriority w:val="99"/>
    <w:unhideWhenUsed/>
    <w:rsid w:val="0018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F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F6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9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9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487A-DA50-4899-A372-492DE859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Dan Hirst</cp:lastModifiedBy>
  <cp:revision>8</cp:revision>
  <cp:lastPrinted>2018-08-28T19:19:00Z</cp:lastPrinted>
  <dcterms:created xsi:type="dcterms:W3CDTF">2018-08-28T19:19:00Z</dcterms:created>
  <dcterms:modified xsi:type="dcterms:W3CDTF">2019-09-13T16:23:00Z</dcterms:modified>
</cp:coreProperties>
</file>