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F795" w14:textId="77777777" w:rsidR="004C18DA" w:rsidRPr="00B437C5" w:rsidRDefault="004C18DA" w:rsidP="004C18DA">
      <w:pPr>
        <w:spacing w:line="240" w:lineRule="auto"/>
      </w:pPr>
      <w:r w:rsidRPr="00B437C5">
        <w:t>To the Starship team,</w:t>
      </w:r>
    </w:p>
    <w:p w14:paraId="0177FF27" w14:textId="77777777" w:rsidR="004C18DA" w:rsidRPr="00B437C5" w:rsidRDefault="004C18DA" w:rsidP="004C18DA">
      <w:pPr>
        <w:spacing w:line="240" w:lineRule="auto"/>
      </w:pPr>
    </w:p>
    <w:p w14:paraId="73841D8F" w14:textId="5FBCF13E" w:rsidR="003E2F2E" w:rsidRPr="00B437C5" w:rsidRDefault="004C18DA" w:rsidP="004C18DA">
      <w:pPr>
        <w:spacing w:line="240" w:lineRule="auto"/>
      </w:pPr>
      <w:commentRangeStart w:id="0"/>
      <w:del w:id="1" w:author="Charlie Nitschelm" w:date="2019-09-12T18:50:00Z">
        <w:r w:rsidRPr="00B437C5" w:rsidDel="007B7175">
          <w:delText xml:space="preserve">The last three years of my life have defined </w:delText>
        </w:r>
        <w:r w:rsidR="003E2F2E" w:rsidRPr="00B437C5" w:rsidDel="007B7175">
          <w:delText>me</w:delText>
        </w:r>
        <w:commentRangeEnd w:id="0"/>
        <w:r w:rsidR="00FE45EE" w:rsidDel="007B7175">
          <w:rPr>
            <w:rStyle w:val="CommentReference"/>
          </w:rPr>
          <w:commentReference w:id="0"/>
        </w:r>
        <w:r w:rsidRPr="00B437C5" w:rsidDel="007B7175">
          <w:delText xml:space="preserve">. I entered the University of New Hampshire (UNH) as a mechanical engineering major with no career in mind. </w:delText>
        </w:r>
        <w:commentRangeStart w:id="2"/>
        <w:commentRangeStart w:id="3"/>
        <w:r w:rsidRPr="00B437C5" w:rsidDel="007B7175">
          <w:delText>But</w:delText>
        </w:r>
        <w:commentRangeEnd w:id="2"/>
        <w:r w:rsidR="00FE45EE" w:rsidDel="007B7175">
          <w:rPr>
            <w:rStyle w:val="CommentReference"/>
          </w:rPr>
          <w:commentReference w:id="2"/>
        </w:r>
        <w:r w:rsidRPr="00B437C5" w:rsidDel="007B7175">
          <w:delText>, during</w:delText>
        </w:r>
      </w:del>
      <w:bookmarkStart w:id="4" w:name="_Hlk19206664"/>
      <w:ins w:id="5" w:author="Charlie Nitschelm" w:date="2019-09-12T18:50:00Z">
        <w:r w:rsidR="007B7175">
          <w:t>During</w:t>
        </w:r>
      </w:ins>
      <w:r w:rsidRPr="00B437C5">
        <w:t xml:space="preserve"> the winter break of my freshman year, I </w:t>
      </w:r>
      <w:r w:rsidR="00B437C5">
        <w:t>witnessed</w:t>
      </w:r>
      <w:r w:rsidRPr="00B437C5">
        <w:t xml:space="preserve"> SpaceX land a Falcon 9 on ‘Of Course I Still Love You</w:t>
      </w:r>
      <w:ins w:id="6" w:author="Charlie Nitschelm" w:date="2019-09-12T18:50:00Z">
        <w:r w:rsidR="007B7175">
          <w:t>.</w:t>
        </w:r>
      </w:ins>
      <w:r w:rsidRPr="00B437C5">
        <w:t xml:space="preserve">’ </w:t>
      </w:r>
      <w:del w:id="7" w:author="Charlie Nitschelm" w:date="2019-09-12T18:50:00Z">
        <w:r w:rsidRPr="00B437C5" w:rsidDel="007B7175">
          <w:delText>which t</w:delText>
        </w:r>
      </w:del>
      <w:ins w:id="8" w:author="Charlie Nitschelm" w:date="2019-09-12T18:50:00Z">
        <w:r w:rsidR="007B7175">
          <w:t>T</w:t>
        </w:r>
      </w:ins>
      <w:r w:rsidRPr="00B437C5">
        <w:t>o this day</w:t>
      </w:r>
      <w:ins w:id="9" w:author="Charlie Nitschelm" w:date="2019-09-12T18:50:00Z">
        <w:r w:rsidR="007B7175">
          <w:t>, it</w:t>
        </w:r>
      </w:ins>
      <w:r w:rsidR="00B437C5">
        <w:t xml:space="preserve"> </w:t>
      </w:r>
      <w:r w:rsidRPr="00B437C5">
        <w:t xml:space="preserve">is </w:t>
      </w:r>
      <w:r w:rsidR="0026771A" w:rsidRPr="00B437C5">
        <w:t>t</w:t>
      </w:r>
      <w:r w:rsidRPr="00B437C5">
        <w:t xml:space="preserve">he moment in my life that </w:t>
      </w:r>
      <w:ins w:id="10" w:author="Charlie Nitschelm" w:date="2019-09-12T18:50:00Z">
        <w:r w:rsidR="007B7175">
          <w:t>showed me</w:t>
        </w:r>
      </w:ins>
      <w:del w:id="11" w:author="Charlie Nitschelm" w:date="2019-09-12T18:50:00Z">
        <w:r w:rsidRPr="00B437C5" w:rsidDel="007B7175">
          <w:delText>exposed</w:delText>
        </w:r>
      </w:del>
      <w:r w:rsidRPr="00B437C5">
        <w:t xml:space="preserve"> what I was passionate about: space exploration</w:t>
      </w:r>
      <w:commentRangeEnd w:id="3"/>
      <w:r w:rsidR="00FE45EE">
        <w:rPr>
          <w:rStyle w:val="CommentReference"/>
        </w:rPr>
        <w:commentReference w:id="3"/>
      </w:r>
      <w:r w:rsidRPr="00B437C5">
        <w:t xml:space="preserve">. </w:t>
      </w:r>
      <w:bookmarkEnd w:id="4"/>
      <w:r w:rsidRPr="00B437C5">
        <w:t xml:space="preserve">From </w:t>
      </w:r>
      <w:r w:rsidR="00B437C5">
        <w:t>that revelation</w:t>
      </w:r>
      <w:r w:rsidRPr="00B437C5">
        <w:t xml:space="preserve">, I immediately started a rocket organization under </w:t>
      </w:r>
      <w:commentRangeStart w:id="12"/>
      <w:r w:rsidRPr="00B437C5">
        <w:t xml:space="preserve">Students for the Exploration and Development of Space </w:t>
      </w:r>
      <w:commentRangeEnd w:id="12"/>
      <w:r w:rsidR="00FE45EE">
        <w:rPr>
          <w:rStyle w:val="CommentReference"/>
        </w:rPr>
        <w:commentReference w:id="12"/>
      </w:r>
      <w:commentRangeStart w:id="13"/>
      <w:r w:rsidRPr="00B437C5">
        <w:t>called UNH SEDS</w:t>
      </w:r>
      <w:commentRangeEnd w:id="13"/>
      <w:r w:rsidR="00FE45EE">
        <w:rPr>
          <w:rStyle w:val="CommentReference"/>
        </w:rPr>
        <w:commentReference w:id="13"/>
      </w:r>
      <w:r w:rsidRPr="00B437C5">
        <w:t xml:space="preserve">. Over the last 3 years, I have grown the organization into a family of </w:t>
      </w:r>
      <w:del w:id="14" w:author="Dan Hirst" w:date="2019-09-12T18:26:00Z">
        <w:r w:rsidRPr="00B437C5" w:rsidDel="00D00411">
          <w:delText>passionate students for commercial space</w:delText>
        </w:r>
      </w:del>
      <w:ins w:id="15" w:author="Dan Hirst" w:date="2019-09-12T18:26:00Z">
        <w:r w:rsidR="00D00411">
          <w:t>students passionate about the commercial space sector</w:t>
        </w:r>
      </w:ins>
      <w:r w:rsidRPr="00B437C5">
        <w:t xml:space="preserve">. </w:t>
      </w:r>
      <w:commentRangeStart w:id="16"/>
      <w:r w:rsidRPr="00B437C5">
        <w:t>We worked with off-the-shelf engines at first with in-depth MATLAB simulations for trajectory and dimension optimization</w:t>
      </w:r>
      <w:commentRangeEnd w:id="16"/>
      <w:r w:rsidR="00D00411">
        <w:rPr>
          <w:rStyle w:val="CommentReference"/>
        </w:rPr>
        <w:commentReference w:id="16"/>
      </w:r>
      <w:r w:rsidRPr="00B437C5">
        <w:t xml:space="preserve">, but quickly moved </w:t>
      </w:r>
      <w:r w:rsidR="003E2F2E" w:rsidRPr="00B437C5">
        <w:t xml:space="preserve">into the development of Runaway, our hybrid rocket engine. </w:t>
      </w:r>
      <w:commentRangeStart w:id="17"/>
      <w:r w:rsidR="003E2F2E" w:rsidRPr="00B437C5">
        <w:t xml:space="preserve">It is now our mission to </w:t>
      </w:r>
      <w:commentRangeStart w:id="18"/>
      <w:r w:rsidR="003E2F2E" w:rsidRPr="00B437C5">
        <w:t xml:space="preserve">optimize </w:t>
      </w:r>
      <w:commentRangeEnd w:id="18"/>
      <w:r w:rsidR="00D00411">
        <w:rPr>
          <w:rStyle w:val="CommentReference"/>
        </w:rPr>
        <w:commentReference w:id="18"/>
      </w:r>
      <w:r w:rsidR="003E2F2E" w:rsidRPr="00B437C5">
        <w:t>and qualify Runaway to then integrate into a rocket for Spaceport America Cup in June 2020</w:t>
      </w:r>
      <w:commentRangeEnd w:id="17"/>
      <w:r w:rsidR="00D00411">
        <w:rPr>
          <w:rStyle w:val="CommentReference"/>
        </w:rPr>
        <w:commentReference w:id="17"/>
      </w:r>
      <w:r w:rsidR="003E2F2E" w:rsidRPr="00B437C5">
        <w:t xml:space="preserve">. I also joined the SEDS USA board as the </w:t>
      </w:r>
      <w:r w:rsidR="0026771A" w:rsidRPr="00B437C5">
        <w:t>M</w:t>
      </w:r>
      <w:r w:rsidR="003E2F2E" w:rsidRPr="00B437C5">
        <w:t xml:space="preserve">ember at </w:t>
      </w:r>
      <w:r w:rsidR="0026771A" w:rsidRPr="00B437C5">
        <w:t>L</w:t>
      </w:r>
      <w:r w:rsidR="003E2F2E" w:rsidRPr="00B437C5">
        <w:t xml:space="preserve">arge, </w:t>
      </w:r>
      <w:commentRangeStart w:id="19"/>
      <w:r w:rsidR="003E2F2E" w:rsidRPr="00B437C5">
        <w:t>managing the development of a SEDS Wiki that will take the knowledge of all 1</w:t>
      </w:r>
      <w:r w:rsidR="00B437C5">
        <w:t>1</w:t>
      </w:r>
      <w:r w:rsidR="003E2F2E" w:rsidRPr="00B437C5">
        <w:t>0 chapter</w:t>
      </w:r>
      <w:r w:rsidR="00B437C5">
        <w:t>s</w:t>
      </w:r>
      <w:r w:rsidR="003E2F2E" w:rsidRPr="00B437C5">
        <w:t xml:space="preserve"> within the states to assist in knowledge transfer through the years</w:t>
      </w:r>
      <w:commentRangeEnd w:id="19"/>
      <w:r w:rsidR="00D00411">
        <w:rPr>
          <w:rStyle w:val="CommentReference"/>
        </w:rPr>
        <w:commentReference w:id="19"/>
      </w:r>
      <w:r w:rsidR="003E2F2E" w:rsidRPr="00B437C5">
        <w:t>.</w:t>
      </w:r>
    </w:p>
    <w:p w14:paraId="2E6EDF1A" w14:textId="21F4104B" w:rsidR="003E2F2E" w:rsidRPr="00B437C5" w:rsidRDefault="0026771A" w:rsidP="004C18DA">
      <w:pPr>
        <w:spacing w:line="240" w:lineRule="auto"/>
      </w:pPr>
      <w:r w:rsidRPr="00B437C5">
        <w:t>For the summer of 2019, I</w:t>
      </w:r>
      <w:r w:rsidR="003E2F2E" w:rsidRPr="00B437C5">
        <w:t xml:space="preserve"> </w:t>
      </w:r>
      <w:commentRangeStart w:id="20"/>
      <w:r w:rsidR="003E2F2E" w:rsidRPr="00B437C5">
        <w:t xml:space="preserve">applied and was </w:t>
      </w:r>
      <w:commentRangeEnd w:id="20"/>
      <w:r w:rsidR="00D00411">
        <w:rPr>
          <w:rStyle w:val="CommentReference"/>
        </w:rPr>
        <w:commentReference w:id="20"/>
      </w:r>
      <w:r w:rsidR="003E2F2E" w:rsidRPr="00B437C5">
        <w:t xml:space="preserve">invited to be a fellow in the Matthew Isakowitz Fellowship Program which paired me with Rocket Lab in </w:t>
      </w:r>
      <w:del w:id="21" w:author="Dan Hirst" w:date="2019-09-12T18:29:00Z">
        <w:r w:rsidR="003E2F2E" w:rsidRPr="00B437C5" w:rsidDel="00D00411">
          <w:delText xml:space="preserve">Huntington Beach, </w:delText>
        </w:r>
      </w:del>
      <w:r w:rsidR="003E2F2E" w:rsidRPr="00B437C5">
        <w:t xml:space="preserve">California. </w:t>
      </w:r>
      <w:commentRangeStart w:id="22"/>
      <w:r w:rsidR="003E2F2E" w:rsidRPr="00B437C5">
        <w:t>With Rocket Lab still being a small manufacturing team</w:t>
      </w:r>
      <w:r w:rsidRPr="00B437C5">
        <w:t xml:space="preserve"> and being the only engineering intern</w:t>
      </w:r>
      <w:commentRangeEnd w:id="22"/>
      <w:r w:rsidR="00D00411">
        <w:rPr>
          <w:rStyle w:val="CommentReference"/>
        </w:rPr>
        <w:commentReference w:id="22"/>
      </w:r>
      <w:commentRangeStart w:id="23"/>
      <w:r w:rsidR="003E2F2E" w:rsidRPr="00B437C5">
        <w:t xml:space="preserve">, I worked on the entire process of producing </w:t>
      </w:r>
      <w:commentRangeEnd w:id="23"/>
      <w:r w:rsidR="00D00411">
        <w:rPr>
          <w:rStyle w:val="CommentReference"/>
        </w:rPr>
        <w:commentReference w:id="23"/>
      </w:r>
      <w:r w:rsidR="003E2F2E" w:rsidRPr="00B437C5">
        <w:t xml:space="preserve">the Rutherford engine for the Electron. </w:t>
      </w:r>
      <w:commentRangeStart w:id="24"/>
      <w:r w:rsidR="003E2F2E" w:rsidRPr="00B437C5">
        <w:t>I primarily focused on the machining of the thrust chamber, designing and manufacturing tooling to cut set-up/run time while improving quality</w:t>
      </w:r>
      <w:commentRangeEnd w:id="24"/>
      <w:r w:rsidR="00A1422B">
        <w:rPr>
          <w:rStyle w:val="CommentReference"/>
        </w:rPr>
        <w:commentReference w:id="24"/>
      </w:r>
      <w:r w:rsidR="003E2F2E" w:rsidRPr="00B437C5">
        <w:t xml:space="preserve">. </w:t>
      </w:r>
      <w:commentRangeStart w:id="25"/>
      <w:r w:rsidRPr="00B437C5">
        <w:t>The fellowship also consisted of a summit in LA that included meeting the rest of the fellows</w:t>
      </w:r>
      <w:commentRangeEnd w:id="25"/>
      <w:r w:rsidR="00A1422B">
        <w:rPr>
          <w:rStyle w:val="CommentReference"/>
        </w:rPr>
        <w:commentReference w:id="25"/>
      </w:r>
      <w:r w:rsidRPr="00B437C5">
        <w:t xml:space="preserve">, touring various commercial space companies (including SpaceX), and meeting notable leaders in </w:t>
      </w:r>
      <w:bookmarkStart w:id="26" w:name="_GoBack"/>
      <w:bookmarkEnd w:id="26"/>
      <w:r w:rsidRPr="00B437C5">
        <w:t>each of the companies. I was fortunate enough to connect with Elon, as well</w:t>
      </w:r>
      <w:commentRangeStart w:id="27"/>
      <w:r w:rsidRPr="00B437C5">
        <w:t>, which was a really ‘full-circle’ experience for me</w:t>
      </w:r>
      <w:commentRangeEnd w:id="27"/>
      <w:r w:rsidR="00A1422B">
        <w:rPr>
          <w:rStyle w:val="CommentReference"/>
        </w:rPr>
        <w:commentReference w:id="27"/>
      </w:r>
      <w:r w:rsidRPr="00B437C5">
        <w:t xml:space="preserve">. </w:t>
      </w:r>
    </w:p>
    <w:p w14:paraId="6E71B9E4" w14:textId="77777777" w:rsidR="00187FEC" w:rsidRDefault="0026771A" w:rsidP="004C18DA">
      <w:pPr>
        <w:spacing w:line="240" w:lineRule="auto"/>
      </w:pPr>
      <w:commentRangeStart w:id="28"/>
      <w:r w:rsidRPr="00B437C5">
        <w:t xml:space="preserve">The attribute that makes me stand-out from most other people is my </w:t>
      </w:r>
      <w:r w:rsidR="00B437C5">
        <w:t>passion and drive</w:t>
      </w:r>
      <w:r w:rsidR="00B437C5" w:rsidRPr="00B437C5">
        <w:t>.</w:t>
      </w:r>
      <w:commentRangeEnd w:id="28"/>
      <w:r w:rsidR="00A1422B">
        <w:rPr>
          <w:rStyle w:val="CommentReference"/>
        </w:rPr>
        <w:commentReference w:id="28"/>
      </w:r>
      <w:r w:rsidRPr="00B437C5">
        <w:t xml:space="preserve"> I am here to </w:t>
      </w:r>
      <w:r w:rsidR="00B437C5" w:rsidRPr="00B437C5">
        <w:t>contribute</w:t>
      </w:r>
      <w:r w:rsidRPr="00B437C5">
        <w:t xml:space="preserve"> </w:t>
      </w:r>
      <w:commentRangeStart w:id="29"/>
      <w:r w:rsidRPr="00B437C5">
        <w:t xml:space="preserve">to our species </w:t>
      </w:r>
      <w:commentRangeEnd w:id="29"/>
      <w:r w:rsidR="00A1422B">
        <w:rPr>
          <w:rStyle w:val="CommentReference"/>
        </w:rPr>
        <w:commentReference w:id="29"/>
      </w:r>
      <w:r w:rsidRPr="00B437C5">
        <w:t xml:space="preserve">and working at SpaceX </w:t>
      </w:r>
      <w:commentRangeStart w:id="30"/>
      <w:r w:rsidRPr="00B437C5">
        <w:t>is the direct line to making humans multi-planetary</w:t>
      </w:r>
      <w:r w:rsidR="00B437C5" w:rsidRPr="00B437C5">
        <w:t>, which I believe is the biggest impactor to humans and life itself</w:t>
      </w:r>
      <w:commentRangeEnd w:id="30"/>
      <w:r w:rsidR="00A1422B">
        <w:rPr>
          <w:rStyle w:val="CommentReference"/>
        </w:rPr>
        <w:commentReference w:id="30"/>
      </w:r>
      <w:r w:rsidRPr="00B437C5">
        <w:t xml:space="preserve">. </w:t>
      </w:r>
      <w:commentRangeStart w:id="31"/>
      <w:r w:rsidRPr="00B437C5">
        <w:t xml:space="preserve">My peers often put huge importance on </w:t>
      </w:r>
      <w:r w:rsidR="00B437C5">
        <w:t xml:space="preserve">their </w:t>
      </w:r>
      <w:r w:rsidRPr="00B437C5">
        <w:t xml:space="preserve">pay, which I have never </w:t>
      </w:r>
      <w:r w:rsidR="00B437C5" w:rsidRPr="00B437C5">
        <w:t>been able</w:t>
      </w:r>
      <w:r w:rsidRPr="00B437C5">
        <w:t xml:space="preserve"> to</w:t>
      </w:r>
      <w:r w:rsidR="00B437C5" w:rsidRPr="00B437C5">
        <w:t xml:space="preserve"> relate to</w:t>
      </w:r>
      <w:commentRangeEnd w:id="31"/>
      <w:r w:rsidR="00A1422B">
        <w:rPr>
          <w:rStyle w:val="CommentReference"/>
        </w:rPr>
        <w:commentReference w:id="31"/>
      </w:r>
      <w:commentRangeStart w:id="32"/>
      <w:r w:rsidRPr="00B437C5">
        <w:t xml:space="preserve">. I </w:t>
      </w:r>
      <w:r w:rsidR="00B437C5" w:rsidRPr="00B437C5">
        <w:t xml:space="preserve">just want to dedicate my life to a team that want to push what was known as impossible to possible, and as quickly as possible. </w:t>
      </w:r>
      <w:r w:rsidR="00B437C5">
        <w:t>That’s SpaceX. Our lives are short, but our impact on the world can last forever.</w:t>
      </w:r>
      <w:commentRangeEnd w:id="32"/>
      <w:r w:rsidR="00A1422B">
        <w:rPr>
          <w:rStyle w:val="CommentReference"/>
        </w:rPr>
        <w:commentReference w:id="32"/>
      </w:r>
      <w:r w:rsidR="00187FEC">
        <w:br/>
      </w:r>
      <w:r w:rsidR="00187FEC">
        <w:br/>
      </w:r>
    </w:p>
    <w:p w14:paraId="1BF54AAE" w14:textId="77777777" w:rsidR="00187FEC" w:rsidRDefault="00187FEC" w:rsidP="00187FEC">
      <w:pPr>
        <w:spacing w:line="240" w:lineRule="auto"/>
      </w:pPr>
      <w:r>
        <w:t xml:space="preserve">Ad </w:t>
      </w:r>
      <w:proofErr w:type="spellStart"/>
      <w:r>
        <w:t>astra</w:t>
      </w:r>
      <w:proofErr w:type="spellEnd"/>
      <w:r>
        <w:t>,</w:t>
      </w:r>
    </w:p>
    <w:p w14:paraId="2C3EA996" w14:textId="77777777" w:rsidR="00187FEC" w:rsidRDefault="00187FEC" w:rsidP="00187FEC">
      <w:pPr>
        <w:spacing w:line="240" w:lineRule="auto"/>
      </w:pPr>
    </w:p>
    <w:p w14:paraId="7AFCB80E" w14:textId="77777777" w:rsidR="00187FEC" w:rsidRDefault="00187FEC" w:rsidP="00187FEC">
      <w:pPr>
        <w:spacing w:line="240" w:lineRule="auto"/>
      </w:pPr>
      <w:r>
        <w:t>Charlie Nitschelm</w:t>
      </w:r>
    </w:p>
    <w:p w14:paraId="4C2DE5C0" w14:textId="77777777" w:rsidR="00187FEC" w:rsidRDefault="00187FEC" w:rsidP="00187FEC">
      <w:pPr>
        <w:spacing w:line="240" w:lineRule="auto"/>
      </w:pPr>
      <w:commentRangeStart w:id="33"/>
      <w:r w:rsidRPr="00187FEC">
        <w:t>Cjn1012@wildcats.unh.edu</w:t>
      </w:r>
      <w:commentRangeEnd w:id="33"/>
      <w:r w:rsidR="00FE45EE">
        <w:rPr>
          <w:rStyle w:val="CommentReference"/>
        </w:rPr>
        <w:commentReference w:id="33"/>
      </w:r>
    </w:p>
    <w:p w14:paraId="17D3C98C" w14:textId="77777777" w:rsidR="00620239" w:rsidRPr="00B437C5" w:rsidRDefault="00187FEC" w:rsidP="00187FEC">
      <w:pPr>
        <w:spacing w:line="240" w:lineRule="auto"/>
      </w:pPr>
      <w:r>
        <w:t>603-923-9079</w:t>
      </w:r>
      <w:r w:rsidR="00506524" w:rsidRPr="00B437C5">
        <w:br/>
      </w:r>
    </w:p>
    <w:sectPr w:rsidR="00620239" w:rsidRPr="00B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 Hirst" w:date="2019-09-12T18:05:00Z" w:initials="DH">
    <w:p w14:paraId="071C2E82" w14:textId="2F5B0C79" w:rsidR="00FE45EE" w:rsidRDefault="00FE45EE">
      <w:pPr>
        <w:pStyle w:val="CommentText"/>
      </w:pPr>
      <w:r>
        <w:rPr>
          <w:rStyle w:val="CommentReference"/>
        </w:rPr>
        <w:annotationRef/>
      </w:r>
      <w:r>
        <w:t>Cliché. University defines EVERYONE. If you want to be different this isn’t the way to do it.</w:t>
      </w:r>
    </w:p>
  </w:comment>
  <w:comment w:id="2" w:author="Dan Hirst" w:date="2019-09-12T18:06:00Z" w:initials="DH">
    <w:p w14:paraId="52FA5B18" w14:textId="7451E92C" w:rsidR="00FE45EE" w:rsidRDefault="00FE45EE">
      <w:pPr>
        <w:pStyle w:val="CommentText"/>
      </w:pPr>
      <w:r>
        <w:rPr>
          <w:rStyle w:val="CommentReference"/>
        </w:rPr>
        <w:annotationRef/>
      </w:r>
      <w:r>
        <w:t>Don’t start sentences with but</w:t>
      </w:r>
    </w:p>
  </w:comment>
  <w:comment w:id="3" w:author="Dan Hirst" w:date="2019-09-12T18:06:00Z" w:initials="DH">
    <w:p w14:paraId="7B5CC29C" w14:textId="36AC77D0" w:rsidR="00FE45EE" w:rsidRDefault="00FE45EE">
      <w:pPr>
        <w:pStyle w:val="CommentText"/>
      </w:pPr>
      <w:r>
        <w:rPr>
          <w:rStyle w:val="CommentReference"/>
        </w:rPr>
        <w:annotationRef/>
      </w:r>
      <w:r>
        <w:t>Hard to read.</w:t>
      </w:r>
    </w:p>
  </w:comment>
  <w:comment w:id="12" w:author="Dan Hirst" w:date="2019-09-12T18:07:00Z" w:initials="DH">
    <w:p w14:paraId="117D44C0" w14:textId="1140AAFD" w:rsidR="00FE45EE" w:rsidRDefault="00FE45EE">
      <w:pPr>
        <w:pStyle w:val="CommentText"/>
      </w:pPr>
      <w:r>
        <w:rPr>
          <w:rStyle w:val="CommentReference"/>
        </w:rPr>
        <w:annotationRef/>
      </w:r>
      <w:r>
        <w:t>I used to call it that then realized literally NO ONE knows it as this. SEDS is fine. Maybe give a brief description of what it is (the world’s largest student run space organization)</w:t>
      </w:r>
    </w:p>
  </w:comment>
  <w:comment w:id="13" w:author="Dan Hirst" w:date="2019-09-12T18:08:00Z" w:initials="DH">
    <w:p w14:paraId="78EC6C32" w14:textId="28AFCF11" w:rsidR="00FE45EE" w:rsidRDefault="00FE45EE">
      <w:pPr>
        <w:pStyle w:val="CommentText"/>
      </w:pPr>
      <w:r>
        <w:rPr>
          <w:rStyle w:val="CommentReference"/>
        </w:rPr>
        <w:annotationRef/>
      </w:r>
      <w:r>
        <w:t>Unnecessary</w:t>
      </w:r>
    </w:p>
  </w:comment>
  <w:comment w:id="16" w:author="Dan Hirst" w:date="2019-09-12T18:26:00Z" w:initials="DH">
    <w:p w14:paraId="637D78FA" w14:textId="0CDDDFCD" w:rsidR="00D00411" w:rsidRDefault="00D00411">
      <w:pPr>
        <w:pStyle w:val="CommentText"/>
      </w:pPr>
      <w:r>
        <w:rPr>
          <w:rStyle w:val="CommentReference"/>
        </w:rPr>
        <w:annotationRef/>
      </w:r>
      <w:r>
        <w:t xml:space="preserve">Clunky sentence. </w:t>
      </w:r>
      <w:proofErr w:type="gramStart"/>
      <w:r>
        <w:t>First</w:t>
      </w:r>
      <w:proofErr w:type="gramEnd"/>
      <w:r>
        <w:t xml:space="preserve"> we did this. Then we moved to</w:t>
      </w:r>
    </w:p>
  </w:comment>
  <w:comment w:id="18" w:author="Dan Hirst" w:date="2019-09-12T18:27:00Z" w:initials="DH">
    <w:p w14:paraId="36DF7C10" w14:textId="5BF48677" w:rsidR="00D00411" w:rsidRDefault="00D00411">
      <w:pPr>
        <w:pStyle w:val="CommentText"/>
      </w:pPr>
      <w:r>
        <w:rPr>
          <w:rStyle w:val="CommentReference"/>
        </w:rPr>
        <w:annotationRef/>
      </w:r>
      <w:r>
        <w:t>You’ve already done optimize (optimization). Improve</w:t>
      </w:r>
    </w:p>
  </w:comment>
  <w:comment w:id="17" w:author="Dan Hirst" w:date="2019-09-12T18:27:00Z" w:initials="DH">
    <w:p w14:paraId="4ED77319" w14:textId="689982EF" w:rsidR="00D00411" w:rsidRDefault="00D00411">
      <w:pPr>
        <w:pStyle w:val="CommentText"/>
      </w:pPr>
      <w:r>
        <w:rPr>
          <w:rStyle w:val="CommentReference"/>
        </w:rPr>
        <w:annotationRef/>
      </w:r>
      <w:r>
        <w:t>Clunky. We are currently working towards qualifying the engine for the 2020 Spaceport America Rocketry competition.</w:t>
      </w:r>
    </w:p>
  </w:comment>
  <w:comment w:id="19" w:author="Dan Hirst" w:date="2019-09-12T18:29:00Z" w:initials="DH">
    <w:p w14:paraId="644100C2" w14:textId="4B054D91" w:rsidR="00D00411" w:rsidRDefault="00D00411">
      <w:pPr>
        <w:pStyle w:val="CommentText"/>
      </w:pPr>
      <w:r>
        <w:rPr>
          <w:rStyle w:val="CommentReference"/>
        </w:rPr>
        <w:annotationRef/>
      </w:r>
      <w:r>
        <w:t>You can make this sound more impressive</w:t>
      </w:r>
    </w:p>
  </w:comment>
  <w:comment w:id="20" w:author="Dan Hirst" w:date="2019-09-12T18:29:00Z" w:initials="DH">
    <w:p w14:paraId="257D8E31" w14:textId="2069AD0C" w:rsidR="00D00411" w:rsidRDefault="00D00411">
      <w:pPr>
        <w:pStyle w:val="CommentText"/>
      </w:pPr>
      <w:r>
        <w:rPr>
          <w:rStyle w:val="CommentReference"/>
        </w:rPr>
        <w:annotationRef/>
      </w:r>
      <w:proofErr w:type="spellStart"/>
      <w:r>
        <w:t>unecessary</w:t>
      </w:r>
      <w:proofErr w:type="spellEnd"/>
    </w:p>
  </w:comment>
  <w:comment w:id="22" w:author="Dan Hirst" w:date="2019-09-12T18:29:00Z" w:initials="DH">
    <w:p w14:paraId="2B21DD7F" w14:textId="6331760D" w:rsidR="00D00411" w:rsidRDefault="00D00411">
      <w:pPr>
        <w:pStyle w:val="CommentText"/>
      </w:pPr>
      <w:r>
        <w:rPr>
          <w:rStyle w:val="CommentReference"/>
        </w:rPr>
        <w:annotationRef/>
      </w:r>
      <w:r>
        <w:t>Clunky</w:t>
      </w:r>
    </w:p>
  </w:comment>
  <w:comment w:id="23" w:author="Dan Hirst" w:date="2019-09-12T18:29:00Z" w:initials="DH">
    <w:p w14:paraId="7B8AC323" w14:textId="2ECFD03E" w:rsidR="00D00411" w:rsidRDefault="00D00411">
      <w:pPr>
        <w:pStyle w:val="CommentText"/>
      </w:pPr>
      <w:r>
        <w:rPr>
          <w:rStyle w:val="CommentReference"/>
        </w:rPr>
        <w:annotationRef/>
      </w:r>
      <w:r>
        <w:t>I gained experience throughout the production of</w:t>
      </w:r>
    </w:p>
  </w:comment>
  <w:comment w:id="24" w:author="Dan Hirst" w:date="2019-09-12T18:31:00Z" w:initials="DH">
    <w:p w14:paraId="3DCA109F" w14:textId="1AA6C57C" w:rsidR="00A1422B" w:rsidRDefault="00A1422B">
      <w:pPr>
        <w:pStyle w:val="CommentText"/>
      </w:pPr>
      <w:r>
        <w:rPr>
          <w:rStyle w:val="CommentReference"/>
        </w:rPr>
        <w:annotationRef/>
      </w:r>
      <w:r>
        <w:t>Bad. I primarily focused on creating tooling to improve the quality and runtime of the engine’s thrust chamber.</w:t>
      </w:r>
    </w:p>
  </w:comment>
  <w:comment w:id="25" w:author="Dan Hirst" w:date="2019-09-12T18:32:00Z" w:initials="DH">
    <w:p w14:paraId="0AF2F0E7" w14:textId="22FD708D" w:rsidR="00A1422B" w:rsidRDefault="00A1422B">
      <w:pPr>
        <w:pStyle w:val="CommentText"/>
      </w:pPr>
      <w:r>
        <w:rPr>
          <w:rStyle w:val="CommentReference"/>
        </w:rPr>
        <w:annotationRef/>
      </w:r>
      <w:r>
        <w:t xml:space="preserve">We were also invited to a fellowship summit in LA to meet the fellows, </w:t>
      </w:r>
      <w:proofErr w:type="gramStart"/>
      <w:r>
        <w:t>tour..</w:t>
      </w:r>
      <w:proofErr w:type="gramEnd"/>
    </w:p>
  </w:comment>
  <w:comment w:id="27" w:author="Dan Hirst" w:date="2019-09-12T18:33:00Z" w:initials="DH">
    <w:p w14:paraId="6FD39E65" w14:textId="629B37E8" w:rsidR="00A1422B" w:rsidRDefault="00A1422B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28" w:author="Dan Hirst" w:date="2019-09-12T18:34:00Z" w:initials="DH">
    <w:p w14:paraId="77BC99F1" w14:textId="13EBF3A7" w:rsidR="00A1422B" w:rsidRDefault="00A1422B">
      <w:pPr>
        <w:pStyle w:val="CommentText"/>
      </w:pPr>
      <w:r>
        <w:rPr>
          <w:rStyle w:val="CommentReference"/>
        </w:rPr>
        <w:annotationRef/>
      </w:r>
      <w:r>
        <w:t>Like EVERYONE ELSE IN THE FUCKING WORLD</w:t>
      </w:r>
    </w:p>
  </w:comment>
  <w:comment w:id="29" w:author="Dan Hirst" w:date="2019-09-12T18:34:00Z" w:initials="DH">
    <w:p w14:paraId="5DEEFA79" w14:textId="50B82932" w:rsidR="00A1422B" w:rsidRDefault="00A1422B">
      <w:pPr>
        <w:pStyle w:val="CommentText"/>
      </w:pPr>
      <w:r>
        <w:rPr>
          <w:rStyle w:val="CommentReference"/>
        </w:rPr>
        <w:annotationRef/>
      </w:r>
      <w:r>
        <w:t>You have literally never mentioned this in the rest of your letter. You just slapped it here which feels out of place.</w:t>
      </w:r>
    </w:p>
  </w:comment>
  <w:comment w:id="30" w:author="Dan Hirst" w:date="2019-09-12T18:35:00Z" w:initials="DH">
    <w:p w14:paraId="44114326" w14:textId="25F9D5B2" w:rsidR="00A1422B" w:rsidRDefault="00A1422B">
      <w:pPr>
        <w:pStyle w:val="CommentText"/>
      </w:pPr>
      <w:r>
        <w:rPr>
          <w:rStyle w:val="CommentReference"/>
        </w:rPr>
        <w:annotationRef/>
      </w:r>
      <w:r>
        <w:t>Clunky.</w:t>
      </w:r>
    </w:p>
  </w:comment>
  <w:comment w:id="31" w:author="Dan Hirst" w:date="2019-09-12T18:35:00Z" w:initials="DH">
    <w:p w14:paraId="7C87DEA8" w14:textId="72A63661" w:rsidR="00A1422B" w:rsidRDefault="00A1422B">
      <w:pPr>
        <w:pStyle w:val="CommentText"/>
      </w:pPr>
      <w:r>
        <w:rPr>
          <w:rStyle w:val="CommentReference"/>
        </w:rPr>
        <w:annotationRef/>
      </w:r>
      <w:r>
        <w:t xml:space="preserve">Nope. Never shit talk other people. </w:t>
      </w:r>
    </w:p>
  </w:comment>
  <w:comment w:id="32" w:author="Dan Hirst" w:date="2019-09-12T18:35:00Z" w:initials="DH">
    <w:p w14:paraId="6D81112F" w14:textId="79FBA6AE" w:rsidR="00A1422B" w:rsidRDefault="00A1422B">
      <w:pPr>
        <w:pStyle w:val="CommentText"/>
      </w:pPr>
      <w:r>
        <w:rPr>
          <w:rStyle w:val="CommentReference"/>
        </w:rPr>
        <w:annotationRef/>
      </w:r>
      <w:r>
        <w:t>Cheesy.</w:t>
      </w:r>
    </w:p>
  </w:comment>
  <w:comment w:id="33" w:author="Dan Hirst" w:date="2019-09-12T18:04:00Z" w:initials="DH">
    <w:p w14:paraId="1B39FB35" w14:textId="6A48D4E4" w:rsidR="00FE45EE" w:rsidRDefault="00FE45EE">
      <w:pPr>
        <w:pStyle w:val="CommentText"/>
      </w:pPr>
      <w:r>
        <w:rPr>
          <w:rStyle w:val="CommentReference"/>
        </w:rPr>
        <w:annotationRef/>
      </w:r>
      <w:r>
        <w:t xml:space="preserve">Really </w:t>
      </w:r>
      <w:proofErr w:type="spellStart"/>
      <w:r>
        <w:t>really</w:t>
      </w:r>
      <w:proofErr w:type="spellEnd"/>
      <w:r>
        <w:t xml:space="preserve"> nitpicking but do you not have a nicer looking email? E.g. I have </w:t>
      </w:r>
      <w:hyperlink r:id="rId1" w:history="1">
        <w:r w:rsidRPr="00734C7B">
          <w:rPr>
            <w:rStyle w:val="Hyperlink"/>
          </w:rPr>
          <w:t>danhirst@unc.edu</w:t>
        </w:r>
      </w:hyperlink>
      <w:r>
        <w:t xml:space="preserve">. Maybe use your </w:t>
      </w:r>
      <w:proofErr w:type="spellStart"/>
      <w:r>
        <w:t>seds</w:t>
      </w:r>
      <w:proofErr w:type="spellEnd"/>
      <w:r>
        <w:t xml:space="preserve"> email address, it looks more professional.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1C2E82" w15:done="0"/>
  <w15:commentEx w15:paraId="52FA5B18" w15:done="0"/>
  <w15:commentEx w15:paraId="7B5CC29C" w15:done="0"/>
  <w15:commentEx w15:paraId="117D44C0" w15:done="0"/>
  <w15:commentEx w15:paraId="78EC6C32" w15:done="0"/>
  <w15:commentEx w15:paraId="637D78FA" w15:done="0"/>
  <w15:commentEx w15:paraId="36DF7C10" w15:done="0"/>
  <w15:commentEx w15:paraId="4ED77319" w15:done="0"/>
  <w15:commentEx w15:paraId="644100C2" w15:done="0"/>
  <w15:commentEx w15:paraId="257D8E31" w15:done="0"/>
  <w15:commentEx w15:paraId="2B21DD7F" w15:done="0"/>
  <w15:commentEx w15:paraId="7B8AC323" w15:done="0"/>
  <w15:commentEx w15:paraId="3DCA109F" w15:done="0"/>
  <w15:commentEx w15:paraId="0AF2F0E7" w15:done="0"/>
  <w15:commentEx w15:paraId="6FD39E65" w15:done="0"/>
  <w15:commentEx w15:paraId="77BC99F1" w15:done="0"/>
  <w15:commentEx w15:paraId="5DEEFA79" w15:done="0"/>
  <w15:commentEx w15:paraId="44114326" w15:done="0"/>
  <w15:commentEx w15:paraId="7C87DEA8" w15:done="0"/>
  <w15:commentEx w15:paraId="6D81112F" w15:done="0"/>
  <w15:commentEx w15:paraId="1B39FB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1C2E82" w16cid:durableId="21250777"/>
  <w16cid:commentId w16cid:paraId="52FA5B18" w16cid:durableId="2125079B"/>
  <w16cid:commentId w16cid:paraId="7B5CC29C" w16cid:durableId="212507B1"/>
  <w16cid:commentId w16cid:paraId="117D44C0" w16cid:durableId="212507CF"/>
  <w16cid:commentId w16cid:paraId="78EC6C32" w16cid:durableId="21250801"/>
  <w16cid:commentId w16cid:paraId="637D78FA" w16cid:durableId="21250C71"/>
  <w16cid:commentId w16cid:paraId="36DF7C10" w16cid:durableId="21250C8D"/>
  <w16cid:commentId w16cid:paraId="4ED77319" w16cid:durableId="21250CAA"/>
  <w16cid:commentId w16cid:paraId="644100C2" w16cid:durableId="21250CF1"/>
  <w16cid:commentId w16cid:paraId="257D8E31" w16cid:durableId="21250D00"/>
  <w16cid:commentId w16cid:paraId="2B21DD7F" w16cid:durableId="21250D15"/>
  <w16cid:commentId w16cid:paraId="7B8AC323" w16cid:durableId="21250D1F"/>
  <w16cid:commentId w16cid:paraId="3DCA109F" w16cid:durableId="21250D6F"/>
  <w16cid:commentId w16cid:paraId="0AF2F0E7" w16cid:durableId="21250DBD"/>
  <w16cid:commentId w16cid:paraId="6FD39E65" w16cid:durableId="21250DE1"/>
  <w16cid:commentId w16cid:paraId="77BC99F1" w16cid:durableId="21250E21"/>
  <w16cid:commentId w16cid:paraId="5DEEFA79" w16cid:durableId="21250E32"/>
  <w16cid:commentId w16cid:paraId="44114326" w16cid:durableId="21250E56"/>
  <w16cid:commentId w16cid:paraId="7C87DEA8" w16cid:durableId="21250E5E"/>
  <w16cid:commentId w16cid:paraId="6D81112F" w16cid:durableId="21250E72"/>
  <w16cid:commentId w16cid:paraId="1B39FB35" w16cid:durableId="21250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A9490" w14:textId="77777777" w:rsidR="00426DDB" w:rsidRDefault="00426DDB" w:rsidP="00553D2A">
      <w:pPr>
        <w:spacing w:after="0" w:line="240" w:lineRule="auto"/>
      </w:pPr>
      <w:r>
        <w:separator/>
      </w:r>
    </w:p>
  </w:endnote>
  <w:endnote w:type="continuationSeparator" w:id="0">
    <w:p w14:paraId="5E29CA87" w14:textId="77777777" w:rsidR="00426DDB" w:rsidRDefault="00426DDB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768E" w14:textId="77777777" w:rsidR="00426DDB" w:rsidRDefault="00426DDB" w:rsidP="00553D2A">
      <w:pPr>
        <w:spacing w:after="0" w:line="240" w:lineRule="auto"/>
      </w:pPr>
      <w:r>
        <w:separator/>
      </w:r>
    </w:p>
  </w:footnote>
  <w:footnote w:type="continuationSeparator" w:id="0">
    <w:p w14:paraId="2BA65208" w14:textId="77777777" w:rsidR="00426DDB" w:rsidRDefault="00426DDB" w:rsidP="00553D2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ie Nitschelm">
    <w15:presenceInfo w15:providerId="Windows Live" w15:userId="514aa19addae8713"/>
  </w15:person>
  <w15:person w15:author="Dan Hirst">
    <w15:presenceInfo w15:providerId="Windows Live" w15:userId="11f9973c2cd4f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577E3"/>
    <w:rsid w:val="00085E75"/>
    <w:rsid w:val="000A61E8"/>
    <w:rsid w:val="001042AA"/>
    <w:rsid w:val="00115C90"/>
    <w:rsid w:val="00185776"/>
    <w:rsid w:val="00187FEC"/>
    <w:rsid w:val="001B63A5"/>
    <w:rsid w:val="00200B3F"/>
    <w:rsid w:val="002523A0"/>
    <w:rsid w:val="0026771A"/>
    <w:rsid w:val="00275011"/>
    <w:rsid w:val="00282452"/>
    <w:rsid w:val="003020D2"/>
    <w:rsid w:val="003E2F2E"/>
    <w:rsid w:val="00426DDB"/>
    <w:rsid w:val="00435FC6"/>
    <w:rsid w:val="00482493"/>
    <w:rsid w:val="004C18DA"/>
    <w:rsid w:val="004E177B"/>
    <w:rsid w:val="00506524"/>
    <w:rsid w:val="00553D2A"/>
    <w:rsid w:val="0057555E"/>
    <w:rsid w:val="00620239"/>
    <w:rsid w:val="00632CDC"/>
    <w:rsid w:val="006449DE"/>
    <w:rsid w:val="006A433C"/>
    <w:rsid w:val="007B7175"/>
    <w:rsid w:val="00876DEB"/>
    <w:rsid w:val="00916142"/>
    <w:rsid w:val="00974F2C"/>
    <w:rsid w:val="00981D81"/>
    <w:rsid w:val="009F5BF9"/>
    <w:rsid w:val="009F6A3B"/>
    <w:rsid w:val="00A1422B"/>
    <w:rsid w:val="00A33C36"/>
    <w:rsid w:val="00A41A5A"/>
    <w:rsid w:val="00B2109E"/>
    <w:rsid w:val="00B437C5"/>
    <w:rsid w:val="00BB206A"/>
    <w:rsid w:val="00C6154E"/>
    <w:rsid w:val="00D00411"/>
    <w:rsid w:val="00D73F00"/>
    <w:rsid w:val="00DA4387"/>
    <w:rsid w:val="00E50AC0"/>
    <w:rsid w:val="00E80D23"/>
    <w:rsid w:val="00EC7D15"/>
    <w:rsid w:val="00F6652F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8BFC3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5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danhirst@unc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cp:lastPrinted>2018-08-28T19:19:00Z</cp:lastPrinted>
  <dcterms:created xsi:type="dcterms:W3CDTF">2019-09-12T23:18:00Z</dcterms:created>
  <dcterms:modified xsi:type="dcterms:W3CDTF">2019-09-12T23:18:00Z</dcterms:modified>
</cp:coreProperties>
</file>