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90AA" w14:textId="77777777" w:rsidR="00FB2DFB" w:rsidRPr="0050218F" w:rsidRDefault="000B1A8D">
      <w:pPr>
        <w:rPr>
          <w:sz w:val="26"/>
          <w:szCs w:val="26"/>
        </w:rPr>
      </w:pPr>
      <w:r w:rsidRPr="0050218F">
        <w:rPr>
          <w:sz w:val="26"/>
          <w:szCs w:val="26"/>
        </w:rPr>
        <w:t xml:space="preserve">High Strain Rate Measurements of Inconel 625 for Dynamic Forming Simulations </w:t>
      </w:r>
    </w:p>
    <w:p w14:paraId="3636B68E" w14:textId="776FB2DD" w:rsidR="00572464" w:rsidRPr="0050218F" w:rsidRDefault="000B1A8D" w:rsidP="0050218F">
      <w:r w:rsidRPr="0050218F">
        <w:t xml:space="preserve">This project focuses on the mechanical behavior of Inconel 625 at various temperatures and strain rates to better understand how the material behaves during dynamic metal forming processes. </w:t>
      </w:r>
      <w:ins w:id="0" w:author="Nitschelm, Charlie J" w:date="2018-07-11T16:06:00Z">
        <w:r w:rsidR="00146BC4">
          <w:t xml:space="preserve">Inconel 625 is a desirable material in many areas of industry for its high temperature </w:t>
        </w:r>
      </w:ins>
      <w:ins w:id="1" w:author="Nitschelm, Charlie J" w:date="2018-07-11T16:07:00Z">
        <w:r w:rsidR="00146BC4">
          <w:t>strength</w:t>
        </w:r>
      </w:ins>
      <w:ins w:id="2" w:author="Nitschelm, Charlie J" w:date="2018-07-11T16:06:00Z">
        <w:r w:rsidR="00146BC4">
          <w:t xml:space="preserve"> </w:t>
        </w:r>
      </w:ins>
      <w:ins w:id="3" w:author="Nitschelm, Charlie J" w:date="2018-07-11T16:07:00Z">
        <w:r w:rsidR="00146BC4">
          <w:t xml:space="preserve">and </w:t>
        </w:r>
      </w:ins>
      <w:ins w:id="4" w:author="Nitschelm, Charlie J" w:date="2018-07-11T16:08:00Z">
        <w:r w:rsidR="00146BC4">
          <w:t>its capabilities in sheet metal forming, but interesting phenomena occur at high temperatures (&gt;700</w:t>
        </w:r>
      </w:ins>
      <w:ins w:id="5" w:author="Nitschelm, Charlie J" w:date="2018-07-11T16:09:00Z">
        <w:r w:rsidR="00146BC4">
          <w:t xml:space="preserve"> </w:t>
        </w:r>
      </w:ins>
      <w:ins w:id="6" w:author="Nitschelm, Charlie J" w:date="2018-07-11T16:08:00Z">
        <w:r w:rsidR="00146BC4">
          <w:t>C)</w:t>
        </w:r>
      </w:ins>
      <w:ins w:id="7" w:author="Nitschelm, Charlie J" w:date="2018-07-11T16:09:00Z">
        <w:r w:rsidR="00146BC4">
          <w:t xml:space="preserve"> that decrease its strength which is an intriguing area to examine</w:t>
        </w:r>
      </w:ins>
      <w:ins w:id="8" w:author="Nitschelm, Charlie J" w:date="2018-07-11T16:07:00Z">
        <w:r w:rsidR="00146BC4">
          <w:t xml:space="preserve">. </w:t>
        </w:r>
      </w:ins>
      <w:commentRangeStart w:id="9"/>
      <w:r w:rsidRPr="0050218F">
        <w:t>We</w:t>
      </w:r>
      <w:commentRangeEnd w:id="9"/>
      <w:r w:rsidR="00D55FF4">
        <w:rPr>
          <w:rStyle w:val="CommentReference"/>
        </w:rPr>
        <w:commentReference w:id="9"/>
      </w:r>
      <w:r w:rsidRPr="0050218F">
        <w:t xml:space="preserve"> use a specialized Pulse-Heated Split</w:t>
      </w:r>
      <w:r w:rsidR="00FB2DFB" w:rsidRPr="0050218F">
        <w:t xml:space="preserve"> Hopkinson Kolsky Bar to observe</w:t>
      </w:r>
      <w:r w:rsidRPr="0050218F">
        <w:t xml:space="preserve"> </w:t>
      </w:r>
      <w:r w:rsidR="00572464" w:rsidRPr="0050218F">
        <w:t xml:space="preserve">stress and strain at high </w:t>
      </w:r>
      <w:r w:rsidR="00FB2DFB" w:rsidRPr="0050218F">
        <w:t>strain rates (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bookmarkStart w:id="10" w:name="_GoBack"/>
            <w:bookmarkEnd w:id="10"/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B2DFB" w:rsidRPr="0050218F">
        <w:rPr>
          <w:rFonts w:eastAsiaTheme="minorEastAsia"/>
        </w:rPr>
        <w:t>) and</w:t>
      </w:r>
      <w:r w:rsidR="00D55FF4">
        <w:rPr>
          <w:rFonts w:eastAsiaTheme="minorEastAsia"/>
        </w:rPr>
        <w:t xml:space="preserve"> </w:t>
      </w:r>
      <w:ins w:id="11" w:author="Mates, Steven P. (Fed)" w:date="2018-07-11T15:32:00Z">
        <w:r w:rsidR="00D55FF4">
          <w:rPr>
            <w:rFonts w:eastAsiaTheme="minorEastAsia"/>
          </w:rPr>
          <w:t>temperatures up to 1000 °C, and</w:t>
        </w:r>
      </w:ins>
      <w:r w:rsidR="00FB2DFB" w:rsidRPr="0050218F">
        <w:rPr>
          <w:rFonts w:eastAsiaTheme="minorEastAsia"/>
        </w:rPr>
        <w:t xml:space="preserve"> a</w:t>
      </w:r>
      <w:ins w:id="12" w:author="Mates, Steven P. (Fed)" w:date="2018-07-11T15:32:00Z">
        <w:r w:rsidR="00D55FF4">
          <w:rPr>
            <w:rFonts w:eastAsiaTheme="minorEastAsia"/>
          </w:rPr>
          <w:t xml:space="preserve"> servo-hydraulic test frame </w:t>
        </w:r>
      </w:ins>
      <w:del w:id="13" w:author="Mates, Steven P. (Fed)" w:date="2018-07-11T15:32:00Z">
        <w:r w:rsidR="00FB2DFB" w:rsidRPr="0050218F" w:rsidDel="00D55FF4">
          <w:rPr>
            <w:rFonts w:eastAsiaTheme="minorEastAsia"/>
          </w:rPr>
          <w:delText xml:space="preserve">n MTS </w:delText>
        </w:r>
      </w:del>
      <w:r w:rsidR="00FB2DFB" w:rsidRPr="0050218F">
        <w:rPr>
          <w:rFonts w:eastAsiaTheme="minorEastAsia"/>
        </w:rPr>
        <w:t xml:space="preserve">to </w:t>
      </w:r>
      <w:del w:id="14" w:author="Mates, Steven P. (Fed)" w:date="2018-07-11T15:32:00Z">
        <w:r w:rsidR="00FB2DFB" w:rsidRPr="0050218F" w:rsidDel="00D55FF4">
          <w:rPr>
            <w:rFonts w:eastAsiaTheme="minorEastAsia"/>
          </w:rPr>
          <w:delText xml:space="preserve">observe </w:delText>
        </w:r>
      </w:del>
      <w:ins w:id="15" w:author="Mates, Steven P. (Fed)" w:date="2018-07-11T15:32:00Z">
        <w:r w:rsidR="00D55FF4">
          <w:rPr>
            <w:rFonts w:eastAsiaTheme="minorEastAsia"/>
          </w:rPr>
          <w:t xml:space="preserve">measure the </w:t>
        </w:r>
      </w:ins>
      <w:r w:rsidR="00FB2DFB" w:rsidRPr="0050218F">
        <w:rPr>
          <w:rFonts w:eastAsiaTheme="minorEastAsia"/>
        </w:rPr>
        <w:t>low strain rate</w:t>
      </w:r>
      <w:ins w:id="16" w:author="Mates, Steven P. (Fed)" w:date="2018-07-11T15:32:00Z">
        <w:r w:rsidR="00D55FF4">
          <w:rPr>
            <w:rFonts w:eastAsiaTheme="minorEastAsia"/>
          </w:rPr>
          <w:t xml:space="preserve"> response</w:t>
        </w:r>
      </w:ins>
      <w:del w:id="17" w:author="Mates, Steven P. (Fed)" w:date="2018-07-11T15:32:00Z">
        <w:r w:rsidR="00FB2DFB" w:rsidRPr="0050218F" w:rsidDel="00D55FF4">
          <w:rPr>
            <w:rFonts w:eastAsiaTheme="minorEastAsia"/>
          </w:rPr>
          <w:delText>s</w:delText>
        </w:r>
      </w:del>
      <w:r w:rsidR="00FB2DFB" w:rsidRPr="0050218F">
        <w:rPr>
          <w:rFonts w:eastAsiaTheme="minorEastAsia"/>
        </w:rPr>
        <w:t xml:space="preserve"> </w:t>
      </w:r>
      <w:r w:rsidR="00FB2DFB" w:rsidRPr="0050218F">
        <w:t>(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ins w:id="18" w:author="Mates, Steven P. (Fed)" w:date="2018-07-11T15:32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19" w:author="Mates, Steven P. (Fed)" w:date="2018-07-11T15:32:00Z">
                <w:rPr>
                  <w:rFonts w:ascii="Cambria Math" w:hAnsi="Cambria Math"/>
                </w:rPr>
                <m:t>s</m:t>
              </w:ins>
            </m:r>
          </m:e>
          <m:sup>
            <m:r>
              <w:ins w:id="20" w:author="Mates, Steven P. (Fed)" w:date="2018-07-11T15:32:00Z">
                <w:rPr>
                  <w:rFonts w:ascii="Cambria Math" w:hAnsi="Cambria Math"/>
                </w:rPr>
                <m:t>-1</m:t>
              </w:ins>
            </m:r>
          </m:sup>
        </m:sSup>
        <m:r>
          <w:ins w:id="21" w:author="Mates, Steven P. (Fed)" w:date="2018-07-11T15:32:00Z">
            <w:rPr>
              <w:rFonts w:ascii="Cambria Math" w:hAnsi="Cambria Math"/>
            </w:rPr>
            <m:t xml:space="preserve"> </m:t>
          </w:ins>
        </m:r>
        <m:r>
          <w:rPr>
            <w:rFonts w:ascii="Cambria Math" w:hAnsi="Cambria Math"/>
          </w:rPr>
          <m:t xml:space="preserve">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218F" w:rsidRPr="0050218F">
        <w:rPr>
          <w:rFonts w:eastAsiaTheme="minorEastAsia"/>
        </w:rPr>
        <w:t>).</w:t>
      </w:r>
      <w:r w:rsidR="0050218F" w:rsidRPr="0050218F">
        <w:t xml:space="preserve"> </w:t>
      </w:r>
      <w:ins w:id="22" w:author="Mates, Steven P. (Fed)" w:date="2018-07-11T15:33:00Z">
        <w:r w:rsidR="00D55FF4">
          <w:t xml:space="preserve">Specifically, we are interested in the </w:t>
        </w:r>
      </w:ins>
      <w:ins w:id="23" w:author="Mates, Steven P. (Fed)" w:date="2018-07-11T15:35:00Z">
        <w:r w:rsidR="00D55FF4">
          <w:t xml:space="preserve">yield, hardening and fracture behavior at different strain rates and temperatures. </w:t>
        </w:r>
      </w:ins>
      <w:r w:rsidR="0050218F" w:rsidRPr="0050218F">
        <w:t>These</w:t>
      </w:r>
      <w:r w:rsidRPr="0050218F">
        <w:t xml:space="preserve"> measurements are then used to calibrate the </w:t>
      </w:r>
      <w:r w:rsidR="00572464" w:rsidRPr="0050218F">
        <w:t xml:space="preserve">Johnson-Cook flow stress model </w:t>
      </w:r>
      <w:r w:rsidRPr="0050218F">
        <w:t>which i</w:t>
      </w:r>
      <w:r w:rsidR="00572464" w:rsidRPr="0050218F">
        <w:t>s a simple but powerful equation for</w:t>
      </w:r>
      <w:r w:rsidRPr="0050218F">
        <w:t xml:space="preserve"> material strength at high strain rates and temperatures. The calibrated model will then be used to simulat</w:t>
      </w:r>
      <w:r w:rsidR="0050218F" w:rsidRPr="0050218F">
        <w:t xml:space="preserve">e the dynamic forming of laminae components for </w:t>
      </w:r>
      <w:commentRangeStart w:id="24"/>
      <w:r w:rsidR="0050218F" w:rsidRPr="0050218F">
        <w:t>a heat exchanger</w:t>
      </w:r>
      <w:commentRangeEnd w:id="24"/>
      <w:r w:rsidR="00D55FF4">
        <w:rPr>
          <w:rStyle w:val="CommentReference"/>
        </w:rPr>
        <w:commentReference w:id="24"/>
      </w:r>
      <w:ins w:id="25" w:author="Nitschelm, Charlie J" w:date="2018-07-12T13:41:00Z">
        <w:r w:rsidR="006A530B">
          <w:t xml:space="preserve"> to </w:t>
        </w:r>
      </w:ins>
      <w:ins w:id="26" w:author="Nitschelm, Charlie J" w:date="2018-07-12T13:43:00Z">
        <w:r w:rsidR="006A530B">
          <w:t>allow</w:t>
        </w:r>
      </w:ins>
      <w:ins w:id="27" w:author="Nitschelm, Charlie J" w:date="2018-07-12T13:41:00Z">
        <w:r w:rsidR="006A530B">
          <w:t xml:space="preserve"> </w:t>
        </w:r>
      </w:ins>
      <w:ins w:id="28" w:author="Nitschelm, Charlie J" w:date="2018-07-12T13:43:00Z">
        <w:r w:rsidR="006A530B">
          <w:t>electricity</w:t>
        </w:r>
      </w:ins>
      <w:ins w:id="29" w:author="Nitschelm, Charlie J" w:date="2018-07-12T13:41:00Z">
        <w:r w:rsidR="006A530B">
          <w:t xml:space="preserve"> </w:t>
        </w:r>
      </w:ins>
      <w:ins w:id="30" w:author="Nitschelm, Charlie J" w:date="2018-07-12T13:44:00Z">
        <w:r w:rsidR="006A530B">
          <w:t xml:space="preserve">to be created </w:t>
        </w:r>
      </w:ins>
      <w:ins w:id="31" w:author="Nitschelm, Charlie J" w:date="2018-07-12T13:43:00Z">
        <w:r w:rsidR="006A530B">
          <w:t xml:space="preserve">from waste heat at various </w:t>
        </w:r>
      </w:ins>
      <w:ins w:id="32" w:author="Nitschelm, Charlie J" w:date="2018-07-12T13:44:00Z">
        <w:r w:rsidR="006A530B">
          <w:t>energy consumption sources.</w:t>
        </w:r>
      </w:ins>
      <w:del w:id="33" w:author="Nitschelm, Charlie J" w:date="2018-07-12T13:41:00Z">
        <w:r w:rsidR="0050218F" w:rsidRPr="0050218F" w:rsidDel="006A530B">
          <w:delText>.</w:delText>
        </w:r>
      </w:del>
    </w:p>
    <w:p w14:paraId="6C063588" w14:textId="77777777" w:rsidR="00572464" w:rsidRDefault="00572464"/>
    <w:p w14:paraId="45409B57" w14:textId="77777777" w:rsidR="00572464" w:rsidRDefault="00572464"/>
    <w:p w14:paraId="5A943909" w14:textId="77777777" w:rsidR="00324A1D" w:rsidRDefault="00324A1D"/>
    <w:sectPr w:rsidR="00324A1D" w:rsidSect="000815D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Mates, Steven P. (Fed)" w:date="2018-07-11T15:36:00Z" w:initials="MSP(">
    <w:p w14:paraId="3227643E" w14:textId="77777777" w:rsidR="00D55FF4" w:rsidRDefault="00D55FF4">
      <w:pPr>
        <w:pStyle w:val="CommentText"/>
      </w:pPr>
      <w:r>
        <w:rPr>
          <w:rStyle w:val="CommentReference"/>
        </w:rPr>
        <w:annotationRef/>
      </w:r>
      <w:r>
        <w:t xml:space="preserve">We should add some background on IN625 - like its good high temperature strength and its typical uses (sort of following your background slides). Also can mention maybe how the strength drops after about 700 C and that this is an interesting area </w:t>
      </w:r>
      <w:r w:rsidR="00C53B6F">
        <w:t xml:space="preserve">to look at the dynamic </w:t>
      </w:r>
      <w:proofErr w:type="spellStart"/>
      <w:r w:rsidR="00C53B6F">
        <w:t>response..we</w:t>
      </w:r>
      <w:proofErr w:type="spellEnd"/>
      <w:r w:rsidR="00C53B6F">
        <w:t xml:space="preserve"> can work on this…</w:t>
      </w:r>
    </w:p>
  </w:comment>
  <w:comment w:id="24" w:author="Mates, Steven P. (Fed)" w:date="2018-07-11T15:33:00Z" w:initials="MSP(">
    <w:p w14:paraId="2C3D6063" w14:textId="77777777" w:rsidR="00D55FF4" w:rsidRDefault="00D55FF4">
      <w:pPr>
        <w:pStyle w:val="CommentText"/>
      </w:pPr>
      <w:r>
        <w:rPr>
          <w:rStyle w:val="CommentReference"/>
        </w:rPr>
        <w:annotationRef/>
      </w:r>
      <w:r>
        <w:t>anything special or cool about this heat exchanger that people might find interesting?</w:t>
      </w:r>
      <w:r w:rsidR="005B5C5D">
        <w:t xml:space="preserve"> for example, why use such an expensive material? does it have to op</w:t>
      </w:r>
      <w:r w:rsidR="00C53B6F">
        <w:t>erate at very high temperature? what’s cool about that? probably something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27643E" w15:done="0"/>
  <w15:commentEx w15:paraId="2C3D606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27643E" w16cid:durableId="1EF0A26F"/>
  <w16cid:commentId w16cid:paraId="2C3D6063" w16cid:durableId="1EF0A1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tschelm, Charlie J">
    <w15:presenceInfo w15:providerId="None" w15:userId="Nitschelm, Charlie J"/>
  </w15:person>
  <w15:person w15:author="Mates, Steven P. (Fed)">
    <w15:presenceInfo w15:providerId="AD" w15:userId="S-1-5-21-1908027396-2059629336-315576832-128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3F"/>
    <w:rsid w:val="000B1A8D"/>
    <w:rsid w:val="00146BC4"/>
    <w:rsid w:val="00324A1D"/>
    <w:rsid w:val="004A4EF6"/>
    <w:rsid w:val="0050218F"/>
    <w:rsid w:val="0052323F"/>
    <w:rsid w:val="0055250B"/>
    <w:rsid w:val="00572464"/>
    <w:rsid w:val="005B5C5D"/>
    <w:rsid w:val="006A530B"/>
    <w:rsid w:val="00B202A9"/>
    <w:rsid w:val="00C53B6F"/>
    <w:rsid w:val="00CA3C46"/>
    <w:rsid w:val="00D55FF4"/>
    <w:rsid w:val="00EC7CB8"/>
    <w:rsid w:val="00F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FC88"/>
  <w15:chartTrackingRefBased/>
  <w15:docId w15:val="{D8F1D7A5-CB09-407A-8307-F53CEB8C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23F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0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2DF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55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F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26AFB-5D38-4377-9260-254F7B81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Mates, Steven P. (Fed)</dc:creator>
  <cp:keywords/>
  <dc:description/>
  <cp:lastModifiedBy>Nitschelm, Charlie J</cp:lastModifiedBy>
  <cp:revision>2</cp:revision>
  <dcterms:created xsi:type="dcterms:W3CDTF">2018-07-12T17:44:00Z</dcterms:created>
  <dcterms:modified xsi:type="dcterms:W3CDTF">2018-07-12T17:44:00Z</dcterms:modified>
</cp:coreProperties>
</file>