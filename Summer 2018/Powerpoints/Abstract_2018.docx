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C90AA" w14:textId="77777777" w:rsidR="00FB2DFB" w:rsidRPr="0050218F" w:rsidRDefault="000B1A8D">
      <w:pPr>
        <w:rPr>
          <w:sz w:val="26"/>
          <w:szCs w:val="26"/>
        </w:rPr>
      </w:pPr>
      <w:r w:rsidRPr="0050218F">
        <w:rPr>
          <w:sz w:val="26"/>
          <w:szCs w:val="26"/>
        </w:rPr>
        <w:t xml:space="preserve">High Strain Rate Measurements of Inconel 625 for Dynamic Forming Simulations </w:t>
      </w:r>
    </w:p>
    <w:p w14:paraId="3636B68E" w14:textId="51178AF2" w:rsidR="00572464" w:rsidRPr="0050218F" w:rsidRDefault="000B1A8D" w:rsidP="0050218F">
      <w:r w:rsidRPr="0050218F">
        <w:t xml:space="preserve">This project focuses on the mechanical behavior of Inconel 625 </w:t>
      </w:r>
      <w:ins w:id="0" w:author="Mates, Steven P. (Fed)" w:date="2018-07-13T07:41:00Z">
        <w:r w:rsidR="003F2C80">
          <w:t xml:space="preserve">(IN625) </w:t>
        </w:r>
      </w:ins>
      <w:r w:rsidRPr="0050218F">
        <w:t xml:space="preserve">at various temperatures and strain rates to better understand how the material behaves during dynamic metal forming processes. </w:t>
      </w:r>
      <w:ins w:id="1" w:author="Mates, Steven P. (Fed)" w:date="2018-07-13T07:41:00Z">
        <w:r w:rsidR="003F2C80">
          <w:t xml:space="preserve">IN625 </w:t>
        </w:r>
      </w:ins>
      <w:ins w:id="2" w:author="Nitschelm, Charlie J" w:date="2018-07-11T16:06:00Z">
        <w:del w:id="3" w:author="Mates, Steven P. (Fed)" w:date="2018-07-13T07:41:00Z">
          <w:r w:rsidR="00146BC4" w:rsidDel="003F2C80">
            <w:delText xml:space="preserve">Inconel 625 </w:delText>
          </w:r>
        </w:del>
        <w:r w:rsidR="00146BC4">
          <w:t xml:space="preserve">is a desirable material in many areas of industry for its high temperature </w:t>
        </w:r>
      </w:ins>
      <w:ins w:id="4" w:author="Nitschelm, Charlie J" w:date="2018-07-11T16:07:00Z">
        <w:r w:rsidR="00146BC4">
          <w:t>strength</w:t>
        </w:r>
      </w:ins>
      <w:ins w:id="5" w:author="Mates, Steven P. (Fed)" w:date="2018-07-13T07:33:00Z">
        <w:r w:rsidR="002247EE">
          <w:t>, corrosion resistance,</w:t>
        </w:r>
      </w:ins>
      <w:ins w:id="6" w:author="Nitschelm, Charlie J" w:date="2018-07-11T16:06:00Z">
        <w:r w:rsidR="00146BC4">
          <w:t xml:space="preserve"> </w:t>
        </w:r>
      </w:ins>
      <w:ins w:id="7" w:author="Nitschelm, Charlie J" w:date="2018-07-11T16:07:00Z">
        <w:r w:rsidR="00146BC4">
          <w:t xml:space="preserve">and </w:t>
        </w:r>
      </w:ins>
      <w:ins w:id="8" w:author="Nitschelm, Charlie J" w:date="2018-07-11T16:08:00Z">
        <w:r w:rsidR="00146BC4">
          <w:t xml:space="preserve">its </w:t>
        </w:r>
        <w:del w:id="9" w:author="Mates, Steven P. (Fed)" w:date="2018-07-13T07:29:00Z">
          <w:r w:rsidR="00146BC4" w:rsidDel="002247EE">
            <w:delText>capabilities in</w:delText>
          </w:r>
        </w:del>
      </w:ins>
      <w:ins w:id="10" w:author="Mates, Steven P. (Fed)" w:date="2018-07-13T07:29:00Z">
        <w:r w:rsidR="002247EE">
          <w:t xml:space="preserve">good formability and weldability. </w:t>
        </w:r>
      </w:ins>
      <w:ins w:id="11" w:author="Nitschelm, Charlie J" w:date="2018-07-11T16:08:00Z">
        <w:del w:id="12" w:author="Mates, Steven P. (Fed)" w:date="2018-07-13T07:29:00Z">
          <w:r w:rsidR="00146BC4" w:rsidDel="002247EE">
            <w:delText xml:space="preserve"> sheet metal forming</w:delText>
          </w:r>
        </w:del>
        <w:del w:id="13" w:author="Mates, Steven P. (Fed)" w:date="2018-07-13T07:40:00Z">
          <w:r w:rsidR="00146BC4" w:rsidDel="003F2C80">
            <w:delText xml:space="preserve">, </w:delText>
          </w:r>
        </w:del>
      </w:ins>
      <w:ins w:id="14" w:author="Mates, Steven P. (Fed)" w:date="2018-07-13T07:38:00Z">
        <w:r w:rsidR="003F2C80">
          <w:t xml:space="preserve">In dynamic metal forming processes, the material will be subject to high strain rates and temperatures so it is important to characterize its behavior under these extreme conditions. </w:t>
        </w:r>
      </w:ins>
      <w:ins w:id="15" w:author="Mates, Steven P. (Fed)" w:date="2018-07-13T07:40:00Z">
        <w:r w:rsidR="003F2C80">
          <w:t>Specifically, the</w:t>
        </w:r>
      </w:ins>
      <w:ins w:id="16" w:author="Mates, Steven P. (Fed)" w:date="2018-07-13T07:38:00Z">
        <w:r w:rsidR="003F2C80">
          <w:t xml:space="preserve"> degradation of mechanical properties near 700 °C may involve </w:t>
        </w:r>
      </w:ins>
      <w:ins w:id="17" w:author="Mates, Steven P. (Fed)" w:date="2018-07-13T07:40:00Z">
        <w:r w:rsidR="003F2C80">
          <w:t xml:space="preserve">the gradual </w:t>
        </w:r>
      </w:ins>
      <w:ins w:id="18" w:author="Mates, Steven P. (Fed)" w:date="2018-07-13T07:38:00Z">
        <w:r w:rsidR="003F2C80">
          <w:t xml:space="preserve">growth of brittle carbides or precipitates, which introduces the possibility </w:t>
        </w:r>
      </w:ins>
      <w:ins w:id="19" w:author="Mates, Steven P. (Fed)" w:date="2018-07-13T07:39:00Z">
        <w:r w:rsidR="003F2C80">
          <w:t>that the strength of IN625 is</w:t>
        </w:r>
      </w:ins>
      <w:ins w:id="20" w:author="Mates, Steven P. (Fed)" w:date="2018-07-13T07:38:00Z">
        <w:r w:rsidR="003F2C80">
          <w:t xml:space="preserve"> time-dependent under dynamic forming conditions</w:t>
        </w:r>
      </w:ins>
      <w:ins w:id="21" w:author="Mates, Steven P. (Fed)" w:date="2018-07-13T07:39:00Z">
        <w:r w:rsidR="003F2C80">
          <w:t>,</w:t>
        </w:r>
      </w:ins>
      <w:ins w:id="22" w:author="Mates, Steven P. (Fed)" w:date="2018-07-13T07:38:00Z">
        <w:r w:rsidR="003F2C80">
          <w:t xml:space="preserve"> where heating times are short</w:t>
        </w:r>
      </w:ins>
      <w:ins w:id="23" w:author="Mates, Steven P. (Fed)" w:date="2018-07-13T07:41:00Z">
        <w:r w:rsidR="003F2C80">
          <w:t xml:space="preserve"> and strain rates are high</w:t>
        </w:r>
      </w:ins>
      <w:ins w:id="24" w:author="Mates, Steven P. (Fed)" w:date="2018-07-13T07:38:00Z">
        <w:r w:rsidR="003F2C80">
          <w:t xml:space="preserve">. To probe this possibility, I use a specialized pulse-heated Kolsky bar to measure the mechanical response </w:t>
        </w:r>
      </w:ins>
      <w:ins w:id="25" w:author="Nitschelm, Charlie J" w:date="2018-07-11T16:08:00Z">
        <w:del w:id="26" w:author="Mates, Steven P. (Fed)" w:date="2018-07-13T07:38:00Z">
          <w:r w:rsidR="00146BC4" w:rsidDel="003F2C80">
            <w:delText>but interesting phenomena occur at high temperatures (&gt;700</w:delText>
          </w:r>
        </w:del>
      </w:ins>
      <w:ins w:id="27" w:author="Nitschelm, Charlie J" w:date="2018-07-11T16:09:00Z">
        <w:del w:id="28" w:author="Mates, Steven P. (Fed)" w:date="2018-07-13T07:38:00Z">
          <w:r w:rsidR="00146BC4" w:rsidDel="003F2C80">
            <w:delText xml:space="preserve"> </w:delText>
          </w:r>
        </w:del>
      </w:ins>
      <w:ins w:id="29" w:author="Nitschelm, Charlie J" w:date="2018-07-11T16:08:00Z">
        <w:del w:id="30" w:author="Mates, Steven P. (Fed)" w:date="2018-07-13T07:38:00Z">
          <w:r w:rsidR="00146BC4" w:rsidDel="003F2C80">
            <w:delText>C)</w:delText>
          </w:r>
        </w:del>
      </w:ins>
      <w:ins w:id="31" w:author="Nitschelm, Charlie J" w:date="2018-07-11T16:09:00Z">
        <w:del w:id="32" w:author="Mates, Steven P. (Fed)" w:date="2018-07-13T07:38:00Z">
          <w:r w:rsidR="00146BC4" w:rsidDel="003F2C80">
            <w:delText xml:space="preserve"> that decrease its strength which is an intriguing area to </w:delText>
          </w:r>
          <w:commentRangeStart w:id="33"/>
          <w:r w:rsidR="00146BC4" w:rsidDel="003F2C80">
            <w:delText>examine</w:delText>
          </w:r>
        </w:del>
      </w:ins>
      <w:commentRangeEnd w:id="33"/>
      <w:del w:id="34" w:author="Mates, Steven P. (Fed)" w:date="2018-07-13T07:38:00Z">
        <w:r w:rsidR="002247EE" w:rsidDel="003F2C80">
          <w:rPr>
            <w:rStyle w:val="CommentReference"/>
          </w:rPr>
          <w:commentReference w:id="33"/>
        </w:r>
      </w:del>
      <w:ins w:id="35" w:author="Nitschelm, Charlie J" w:date="2018-07-11T16:07:00Z">
        <w:del w:id="36" w:author="Mates, Steven P. (Fed)" w:date="2018-07-13T07:38:00Z">
          <w:r w:rsidR="00146BC4" w:rsidDel="003F2C80">
            <w:delText xml:space="preserve">. </w:delText>
          </w:r>
        </w:del>
      </w:ins>
      <w:commentRangeStart w:id="37"/>
      <w:del w:id="38" w:author="Mates, Steven P. (Fed)" w:date="2018-07-13T07:38:00Z">
        <w:r w:rsidRPr="0050218F" w:rsidDel="003F2C80">
          <w:delText>We</w:delText>
        </w:r>
        <w:commentRangeEnd w:id="37"/>
        <w:r w:rsidR="00D55FF4" w:rsidDel="003F2C80">
          <w:rPr>
            <w:rStyle w:val="CommentReference"/>
          </w:rPr>
          <w:commentReference w:id="37"/>
        </w:r>
        <w:r w:rsidRPr="0050218F" w:rsidDel="003F2C80">
          <w:delText xml:space="preserve"> use a specialized Pulse-Heated Split</w:delText>
        </w:r>
        <w:r w:rsidR="00FB2DFB" w:rsidRPr="0050218F" w:rsidDel="003F2C80">
          <w:delText xml:space="preserve"> Hopkinson Kolsky Bar to observe</w:delText>
        </w:r>
        <w:r w:rsidRPr="0050218F" w:rsidDel="003F2C80">
          <w:delText xml:space="preserve"> </w:delText>
        </w:r>
        <w:r w:rsidR="00572464" w:rsidRPr="0050218F" w:rsidDel="003F2C80">
          <w:delText xml:space="preserve">stress and strain </w:delText>
        </w:r>
      </w:del>
      <w:r w:rsidR="00572464" w:rsidRPr="0050218F">
        <w:t xml:space="preserve">at high </w:t>
      </w:r>
      <w:r w:rsidR="00FB2DFB" w:rsidRPr="0050218F">
        <w:t>strain rates (</w:t>
      </w:r>
      <m:oMath>
        <m:r>
          <w:del w:id="39" w:author="Mates, Steven P. (Fed)" w:date="2018-07-13T07:46:00Z">
            <w:rPr>
              <w:rFonts w:ascii="Cambria Math" w:hAnsi="Cambria Math"/>
            </w:rPr>
            <m:t>~</m:t>
          </w:del>
        </m:r>
        <m:r>
          <w:ins w:id="40" w:author="Mates, Steven P. (Fed)" w:date="2018-07-13T07:46:00Z">
            <w:rPr>
              <w:rFonts w:ascii="Cambria Math" w:hAnsi="Cambria Math"/>
            </w:rPr>
            <m:t>≈</m:t>
          </w:ins>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B2DFB" w:rsidRPr="0050218F">
        <w:rPr>
          <w:rFonts w:eastAsiaTheme="minorEastAsia"/>
        </w:rPr>
        <w:t xml:space="preserve">) </w:t>
      </w:r>
      <w:ins w:id="41" w:author="Mates, Steven P. (Fed)" w:date="2018-07-13T07:47:00Z">
        <w:r w:rsidR="00B62BB0">
          <w:rPr>
            <w:rFonts w:eastAsiaTheme="minorEastAsia"/>
          </w:rPr>
          <w:t xml:space="preserve">in tension and compression and </w:t>
        </w:r>
      </w:ins>
      <w:del w:id="42" w:author="Mates, Steven P. (Fed)" w:date="2018-07-13T07:38:00Z">
        <w:r w:rsidR="00FB2DFB" w:rsidRPr="0050218F" w:rsidDel="003F2C80">
          <w:rPr>
            <w:rFonts w:eastAsiaTheme="minorEastAsia"/>
          </w:rPr>
          <w:delText>and</w:delText>
        </w:r>
        <w:r w:rsidR="00D55FF4" w:rsidDel="003F2C80">
          <w:rPr>
            <w:rFonts w:eastAsiaTheme="minorEastAsia"/>
          </w:rPr>
          <w:delText xml:space="preserve"> </w:delText>
        </w:r>
      </w:del>
      <w:ins w:id="43" w:author="Mates, Steven P. (Fed)" w:date="2018-07-13T07:47:00Z">
        <w:r w:rsidR="00B62BB0">
          <w:rPr>
            <w:rFonts w:eastAsiaTheme="minorEastAsia"/>
          </w:rPr>
          <w:t xml:space="preserve">under </w:t>
        </w:r>
      </w:ins>
      <w:ins w:id="44" w:author="Mates, Steven P. (Fed)" w:date="2018-07-13T07:38:00Z">
        <w:r w:rsidR="003F2C80">
          <w:rPr>
            <w:rFonts w:eastAsiaTheme="minorEastAsia"/>
          </w:rPr>
          <w:t xml:space="preserve">rapid heating </w:t>
        </w:r>
      </w:ins>
      <w:ins w:id="45" w:author="Mates, Steven P. (Fed)" w:date="2018-07-13T07:47:00Z">
        <w:r w:rsidR="00B62BB0">
          <w:rPr>
            <w:rFonts w:eastAsiaTheme="minorEastAsia"/>
          </w:rPr>
          <w:t xml:space="preserve">in compression </w:t>
        </w:r>
      </w:ins>
      <w:ins w:id="46" w:author="Mates, Steven P. (Fed)" w:date="2018-07-13T07:38:00Z">
        <w:r w:rsidR="003F2C80">
          <w:rPr>
            <w:rFonts w:eastAsiaTheme="minorEastAsia"/>
          </w:rPr>
          <w:t xml:space="preserve">up </w:t>
        </w:r>
      </w:ins>
      <w:ins w:id="47" w:author="Mates, Steven P. (Fed)" w:date="2018-07-11T15:32:00Z">
        <w:r w:rsidR="00B62BB0">
          <w:rPr>
            <w:rFonts w:eastAsiaTheme="minorEastAsia"/>
          </w:rPr>
          <w:t xml:space="preserve">to 1000 °C. In addition, I use </w:t>
        </w:r>
      </w:ins>
      <w:del w:id="48" w:author="Mates, Steven P. (Fed)" w:date="2018-07-13T07:42:00Z">
        <w:r w:rsidR="00FB2DFB" w:rsidRPr="0050218F" w:rsidDel="003F2C80">
          <w:rPr>
            <w:rFonts w:eastAsiaTheme="minorEastAsia"/>
          </w:rPr>
          <w:delText xml:space="preserve"> </w:delText>
        </w:r>
      </w:del>
      <w:r w:rsidR="00FB2DFB" w:rsidRPr="0050218F">
        <w:rPr>
          <w:rFonts w:eastAsiaTheme="minorEastAsia"/>
        </w:rPr>
        <w:t>a</w:t>
      </w:r>
      <w:ins w:id="49" w:author="Mates, Steven P. (Fed)" w:date="2018-07-11T15:32:00Z">
        <w:r w:rsidR="00D55FF4">
          <w:rPr>
            <w:rFonts w:eastAsiaTheme="minorEastAsia"/>
          </w:rPr>
          <w:t xml:space="preserve"> servo-hydraulic test frame </w:t>
        </w:r>
      </w:ins>
      <w:del w:id="50" w:author="Mates, Steven P. (Fed)" w:date="2018-07-11T15:32:00Z">
        <w:r w:rsidR="00FB2DFB" w:rsidRPr="0050218F" w:rsidDel="00D55FF4">
          <w:rPr>
            <w:rFonts w:eastAsiaTheme="minorEastAsia"/>
          </w:rPr>
          <w:delText xml:space="preserve">n MTS </w:delText>
        </w:r>
      </w:del>
      <w:r w:rsidR="00FB2DFB" w:rsidRPr="0050218F">
        <w:rPr>
          <w:rFonts w:eastAsiaTheme="minorEastAsia"/>
        </w:rPr>
        <w:t xml:space="preserve">to </w:t>
      </w:r>
      <w:del w:id="51" w:author="Mates, Steven P. (Fed)" w:date="2018-07-11T15:32:00Z">
        <w:r w:rsidR="00FB2DFB" w:rsidRPr="0050218F" w:rsidDel="00D55FF4">
          <w:rPr>
            <w:rFonts w:eastAsiaTheme="minorEastAsia"/>
          </w:rPr>
          <w:delText xml:space="preserve">observe </w:delText>
        </w:r>
      </w:del>
      <w:ins w:id="52" w:author="Mates, Steven P. (Fed)" w:date="2018-07-11T15:32:00Z">
        <w:r w:rsidR="00D55FF4">
          <w:rPr>
            <w:rFonts w:eastAsiaTheme="minorEastAsia"/>
          </w:rPr>
          <w:t xml:space="preserve">measure the </w:t>
        </w:r>
      </w:ins>
      <w:r w:rsidR="00FB2DFB" w:rsidRPr="0050218F">
        <w:rPr>
          <w:rFonts w:eastAsiaTheme="minorEastAsia"/>
        </w:rPr>
        <w:t>low strain rate</w:t>
      </w:r>
      <w:ins w:id="53" w:author="Mates, Steven P. (Fed)" w:date="2018-07-11T15:32:00Z">
        <w:r w:rsidR="00D55FF4">
          <w:rPr>
            <w:rFonts w:eastAsiaTheme="minorEastAsia"/>
          </w:rPr>
          <w:t xml:space="preserve"> response</w:t>
        </w:r>
      </w:ins>
      <w:del w:id="54" w:author="Mates, Steven P. (Fed)" w:date="2018-07-11T15:32:00Z">
        <w:r w:rsidR="00FB2DFB" w:rsidRPr="0050218F" w:rsidDel="00D55FF4">
          <w:rPr>
            <w:rFonts w:eastAsiaTheme="minorEastAsia"/>
          </w:rPr>
          <w:delText>s</w:delText>
        </w:r>
      </w:del>
      <w:r w:rsidR="00FB2DFB" w:rsidRPr="0050218F">
        <w:rPr>
          <w:rFonts w:eastAsiaTheme="minorEastAsia"/>
        </w:rPr>
        <w:t xml:space="preserve"> </w:t>
      </w:r>
      <w:r w:rsidR="00FB2DFB" w:rsidRPr="0050218F">
        <w:t>(</w:t>
      </w:r>
      <m:oMath>
        <m:r>
          <w:ins w:id="55" w:author="Mates, Steven P. (Fed)" w:date="2018-07-13T07:46:00Z">
            <w:rPr>
              <w:rFonts w:ascii="Cambria Math" w:hAnsi="Cambria Math"/>
            </w:rPr>
            <m:t>≈</m:t>
          </w:ins>
        </m:r>
        <m:r>
          <w:del w:id="56" w:author="Mates, Steven P. (Fed)" w:date="2018-07-13T07:46:00Z">
            <w:rPr>
              <w:rFonts w:ascii="Cambria Math" w:hAnsi="Cambria Math"/>
            </w:rPr>
            <m:t>~</m:t>
          </w:del>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ins w:id="57" w:author="Mates, Steven P. (Fed)" w:date="2018-07-11T15:32:00Z">
                <w:rPr>
                  <w:rFonts w:ascii="Cambria Math" w:hAnsi="Cambria Math"/>
                  <w:i/>
                </w:rPr>
              </w:ins>
            </m:ctrlPr>
          </m:sSupPr>
          <m:e>
            <m:r>
              <w:ins w:id="58" w:author="Mates, Steven P. (Fed)" w:date="2018-07-11T15:32:00Z">
                <w:rPr>
                  <w:rFonts w:ascii="Cambria Math" w:hAnsi="Cambria Math"/>
                </w:rPr>
                <m:t>s</m:t>
              </w:ins>
            </m:r>
          </m:e>
          <m:sup>
            <m:r>
              <w:ins w:id="59" w:author="Mates, Steven P. (Fed)" w:date="2018-07-11T15:32:00Z">
                <w:rPr>
                  <w:rFonts w:ascii="Cambria Math" w:hAnsi="Cambria Math"/>
                </w:rPr>
                <m:t>-1</m:t>
              </w:ins>
            </m:r>
          </m:sup>
        </m:sSup>
        <m:r>
          <w:ins w:id="60" w:author="Mates, Steven P. (Fed)" w:date="2018-07-11T15:32:00Z">
            <w:rPr>
              <w:rFonts w:ascii="Cambria Math" w:hAnsi="Cambria Math"/>
            </w:rPr>
            <m:t xml:space="preserve"> </m:t>
          </w:ins>
        </m:r>
        <m:r>
          <w:rPr>
            <w:rFonts w:ascii="Cambria Math" w:hAnsi="Cambria Math"/>
          </w:rPr>
          <m:t xml:space="preserve">&amp;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50218F" w:rsidRPr="0050218F">
        <w:rPr>
          <w:rFonts w:eastAsiaTheme="minorEastAsia"/>
        </w:rPr>
        <w:t>)</w:t>
      </w:r>
      <w:ins w:id="61" w:author="Mates, Steven P. (Fed)" w:date="2018-07-13T07:48:00Z">
        <w:r w:rsidR="00B62BB0">
          <w:rPr>
            <w:rFonts w:eastAsiaTheme="minorEastAsia"/>
          </w:rPr>
          <w:t xml:space="preserve"> in tension up to fracture</w:t>
        </w:r>
      </w:ins>
      <w:r w:rsidR="0050218F" w:rsidRPr="0050218F">
        <w:rPr>
          <w:rFonts w:eastAsiaTheme="minorEastAsia"/>
        </w:rPr>
        <w:t>.</w:t>
      </w:r>
      <w:ins w:id="62" w:author="Mates, Steven P. (Fed)" w:date="2018-07-13T07:39:00Z">
        <w:r w:rsidR="003F2C80">
          <w:rPr>
            <w:rFonts w:eastAsiaTheme="minorEastAsia"/>
          </w:rPr>
          <w:t xml:space="preserve"> </w:t>
        </w:r>
      </w:ins>
      <w:del w:id="63" w:author="Mates, Steven P. (Fed)" w:date="2018-07-13T07:32:00Z">
        <w:r w:rsidR="0050218F" w:rsidRPr="0050218F" w:rsidDel="002247EE">
          <w:delText xml:space="preserve"> </w:delText>
        </w:r>
      </w:del>
      <w:r w:rsidR="0050218F" w:rsidRPr="0050218F">
        <w:t>These</w:t>
      </w:r>
      <w:r w:rsidRPr="0050218F">
        <w:t xml:space="preserve"> </w:t>
      </w:r>
      <w:del w:id="64" w:author="Mates, Steven P. (Fed)" w:date="2018-07-13T07:48:00Z">
        <w:r w:rsidRPr="0050218F" w:rsidDel="00B62BB0">
          <w:delText xml:space="preserve">measurements are </w:delText>
        </w:r>
      </w:del>
      <w:ins w:id="65" w:author="Mates, Steven P. (Fed)" w:date="2018-07-13T07:48:00Z">
        <w:r w:rsidR="00B62BB0">
          <w:t xml:space="preserve">data are </w:t>
        </w:r>
      </w:ins>
      <w:del w:id="66" w:author="Mates, Steven P. (Fed)" w:date="2018-07-13T07:48:00Z">
        <w:r w:rsidRPr="0050218F" w:rsidDel="00B62BB0">
          <w:delText xml:space="preserve">then </w:delText>
        </w:r>
      </w:del>
      <w:r w:rsidRPr="0050218F">
        <w:t xml:space="preserve">used to calibrate the </w:t>
      </w:r>
      <w:r w:rsidR="00572464" w:rsidRPr="0050218F">
        <w:t>Johnson-Cook flow stress model</w:t>
      </w:r>
      <w:ins w:id="67" w:author="Mates, Steven P. (Fed)" w:date="2018-07-13T07:48:00Z">
        <w:r w:rsidR="00B62BB0">
          <w:t>,</w:t>
        </w:r>
      </w:ins>
      <w:r w:rsidR="00572464" w:rsidRPr="0050218F">
        <w:t xml:space="preserve"> </w:t>
      </w:r>
      <w:r w:rsidRPr="0050218F">
        <w:t xml:space="preserve">which </w:t>
      </w:r>
      <w:ins w:id="68" w:author="Mates, Steven P. (Fed)" w:date="2018-07-13T07:49:00Z">
        <w:r w:rsidR="00B62BB0">
          <w:t xml:space="preserve">can accurately </w:t>
        </w:r>
      </w:ins>
      <w:del w:id="69" w:author="Mates, Steven P. (Fed)" w:date="2018-07-13T07:48:00Z">
        <w:r w:rsidRPr="0050218F" w:rsidDel="00B62BB0">
          <w:delText>i</w:delText>
        </w:r>
        <w:r w:rsidR="00572464" w:rsidRPr="0050218F" w:rsidDel="00B62BB0">
          <w:delText>s a simple but powerful equation for</w:delText>
        </w:r>
        <w:r w:rsidRPr="0050218F" w:rsidDel="00B62BB0">
          <w:delText xml:space="preserve"> material </w:delText>
        </w:r>
      </w:del>
      <w:ins w:id="70" w:author="Mates, Steven P. (Fed)" w:date="2018-07-13T07:48:00Z">
        <w:r w:rsidR="00B62BB0">
          <w:t xml:space="preserve">capture strain hardening, strain-rate hardening and thermal softening in </w:t>
        </w:r>
      </w:ins>
      <w:ins w:id="71" w:author="Mates, Steven P. (Fed)" w:date="2018-07-13T07:49:00Z">
        <w:r w:rsidR="00B62BB0">
          <w:t>many metal alloys</w:t>
        </w:r>
      </w:ins>
      <w:del w:id="72" w:author="Mates, Steven P. (Fed)" w:date="2018-07-13T07:49:00Z">
        <w:r w:rsidRPr="0050218F" w:rsidDel="00B62BB0">
          <w:delText>strength at high strain rates and temperatures</w:delText>
        </w:r>
      </w:del>
      <w:r w:rsidRPr="0050218F">
        <w:t>. The calibrated model will then be used to simulat</w:t>
      </w:r>
      <w:r w:rsidR="0050218F" w:rsidRPr="0050218F">
        <w:t>e the dynamic forming of lamina</w:t>
      </w:r>
      <w:ins w:id="73" w:author="Mates, Steven P. (Fed)" w:date="2018-07-13T07:42:00Z">
        <w:r w:rsidR="003F2C80">
          <w:t>t</w:t>
        </w:r>
      </w:ins>
      <w:r w:rsidR="0050218F" w:rsidRPr="0050218F">
        <w:t>e components for a heat exchange</w:t>
      </w:r>
      <w:r w:rsidR="001240C7">
        <w:t>r t</w:t>
      </w:r>
      <w:ins w:id="74" w:author="Nitschelm, Charlie J" w:date="2018-07-12T13:41:00Z">
        <w:r w:rsidR="006A530B">
          <w:t xml:space="preserve">o </w:t>
        </w:r>
      </w:ins>
      <w:ins w:id="75" w:author="Nitschelm, Charlie J" w:date="2018-07-12T13:43:00Z">
        <w:r w:rsidR="006A530B">
          <w:t>allow</w:t>
        </w:r>
      </w:ins>
      <w:ins w:id="76" w:author="Nitschelm, Charlie J" w:date="2018-07-12T13:41:00Z">
        <w:r w:rsidR="006A530B">
          <w:t xml:space="preserve"> </w:t>
        </w:r>
      </w:ins>
      <w:ins w:id="77" w:author="Nitschelm, Charlie J" w:date="2018-07-12T13:43:00Z">
        <w:r w:rsidR="006A530B">
          <w:t>electricity</w:t>
        </w:r>
      </w:ins>
      <w:ins w:id="78" w:author="Nitschelm, Charlie J" w:date="2018-07-12T13:41:00Z">
        <w:r w:rsidR="006A530B">
          <w:t xml:space="preserve"> </w:t>
        </w:r>
      </w:ins>
      <w:ins w:id="79" w:author="Nitschelm, Charlie J" w:date="2018-07-12T13:44:00Z">
        <w:r w:rsidR="006A530B">
          <w:t xml:space="preserve">to be created </w:t>
        </w:r>
      </w:ins>
      <w:ins w:id="80" w:author="Nitschelm, Charlie J" w:date="2018-07-12T13:43:00Z">
        <w:r w:rsidR="006A530B">
          <w:t xml:space="preserve">from </w:t>
        </w:r>
      </w:ins>
      <w:ins w:id="81" w:author="Mates, Steven P. (Fed)" w:date="2018-07-13T07:42:00Z">
        <w:r w:rsidR="003F2C80">
          <w:t xml:space="preserve">high temperature </w:t>
        </w:r>
      </w:ins>
      <w:ins w:id="82" w:author="Nitschelm, Charlie J" w:date="2018-07-12T13:43:00Z">
        <w:r w:rsidR="006A530B">
          <w:t xml:space="preserve">waste heat </w:t>
        </w:r>
      </w:ins>
      <w:ins w:id="83" w:author="Mates, Steven P. (Fed)" w:date="2018-07-13T07:42:00Z">
        <w:r w:rsidR="003F2C80">
          <w:t xml:space="preserve">from exhaust </w:t>
        </w:r>
      </w:ins>
      <w:ins w:id="84" w:author="Nitschelm, Charlie J" w:date="2018-07-12T13:43:00Z">
        <w:del w:id="85" w:author="Mates, Steven P. (Fed)" w:date="2018-07-13T07:42:00Z">
          <w:r w:rsidR="006A530B" w:rsidDel="003F2C80">
            <w:delText xml:space="preserve">at various </w:delText>
          </w:r>
        </w:del>
      </w:ins>
      <w:ins w:id="86" w:author="Nitschelm, Charlie J" w:date="2018-07-12T13:44:00Z">
        <w:del w:id="87" w:author="Mates, Steven P. (Fed)" w:date="2018-07-13T07:42:00Z">
          <w:r w:rsidR="006A530B" w:rsidDel="003F2C80">
            <w:delText>energy consumption sources</w:delText>
          </w:r>
        </w:del>
        <w:r w:rsidR="006A530B">
          <w:t>.</w:t>
        </w:r>
      </w:ins>
      <w:bookmarkStart w:id="88" w:name="_GoBack"/>
      <w:bookmarkEnd w:id="88"/>
      <w:del w:id="89" w:author="Nitschelm, Charlie J" w:date="2018-07-12T13:41:00Z">
        <w:r w:rsidR="0050218F" w:rsidRPr="0050218F" w:rsidDel="006A530B">
          <w:delText>.</w:delText>
        </w:r>
      </w:del>
    </w:p>
    <w:p w14:paraId="6C063588" w14:textId="77777777" w:rsidR="00572464" w:rsidRDefault="00572464"/>
    <w:p w14:paraId="5A943909" w14:textId="016CE8F4" w:rsidR="00324A1D" w:rsidRDefault="00324A1D"/>
    <w:sectPr w:rsidR="00324A1D" w:rsidSect="000815D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Mates, Steven P. (Fed)" w:date="2018-07-13T07:26:00Z" w:initials="MSP(">
    <w:p w14:paraId="5601BD33" w14:textId="7F266FF7" w:rsidR="002247EE" w:rsidRDefault="002247EE">
      <w:pPr>
        <w:pStyle w:val="CommentText"/>
      </w:pPr>
      <w:r>
        <w:rPr>
          <w:rStyle w:val="CommentReference"/>
        </w:rPr>
        <w:annotationRef/>
      </w:r>
      <w:r>
        <w:t>In dynamic metal forming processes, the material will be subject to high strain rates and temperatures so it is important to characterize its behavior under these extreme conditions. In particular, the degradation of mechanical properties near 700 °C</w:t>
      </w:r>
      <w:r w:rsidR="003F2C80">
        <w:t xml:space="preserve"> </w:t>
      </w:r>
      <w:r>
        <w:t>may involve growth of brittle carbides or precipita</w:t>
      </w:r>
      <w:r w:rsidR="003F2C80">
        <w:t xml:space="preserve">tes, which introduces the possibility of time-dependent strength behavior under dynamic forming conditions where heating times are short. To probe this possibility, I use a specialized pulse-heated Kolsky bar to measure the mechanical response </w:t>
      </w:r>
    </w:p>
  </w:comment>
  <w:comment w:id="37" w:author="Mates, Steven P. (Fed)" w:date="2018-07-11T15:36:00Z" w:initials="MSP(">
    <w:p w14:paraId="3227643E" w14:textId="77777777" w:rsidR="00D55FF4" w:rsidRDefault="00D55FF4">
      <w:pPr>
        <w:pStyle w:val="CommentText"/>
      </w:pPr>
      <w:r>
        <w:rPr>
          <w:rStyle w:val="CommentReference"/>
        </w:rPr>
        <w:annotationRef/>
      </w:r>
      <w:r>
        <w:t xml:space="preserve">We should add some background on IN625 - like its good high temperature strength and its typical uses (sort of following your background slides). Also can mention maybe how the strength drops after about 700 C and that this is an interesting area </w:t>
      </w:r>
      <w:r w:rsidR="00C53B6F">
        <w:t>to look at the dynamic response..we can work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01BD33" w15:done="0"/>
  <w15:commentEx w15:paraId="3227643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01BD33" w16cid:durableId="1EF2D2AD"/>
  <w16cid:commentId w16cid:paraId="3227643E" w16cid:durableId="1EF0A2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s, Steven P. (Fed)">
    <w15:presenceInfo w15:providerId="AD" w15:userId="S-1-5-21-1908027396-2059629336-315576832-12855"/>
  </w15:person>
  <w15:person w15:author="Nitschelm, Charlie J">
    <w15:presenceInfo w15:providerId="None" w15:userId="Nitschelm, Charlie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3F"/>
    <w:rsid w:val="000B1A8D"/>
    <w:rsid w:val="001240C7"/>
    <w:rsid w:val="00146BC4"/>
    <w:rsid w:val="002247EE"/>
    <w:rsid w:val="00324A1D"/>
    <w:rsid w:val="003F2C80"/>
    <w:rsid w:val="004A4EF6"/>
    <w:rsid w:val="0050218F"/>
    <w:rsid w:val="0052323F"/>
    <w:rsid w:val="0055250B"/>
    <w:rsid w:val="00572464"/>
    <w:rsid w:val="005B5C5D"/>
    <w:rsid w:val="006A530B"/>
    <w:rsid w:val="00B202A9"/>
    <w:rsid w:val="00B62BB0"/>
    <w:rsid w:val="00C53B6F"/>
    <w:rsid w:val="00CA3C46"/>
    <w:rsid w:val="00D55FF4"/>
    <w:rsid w:val="00EC7CB8"/>
    <w:rsid w:val="00FB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FC88"/>
  <w15:chartTrackingRefBased/>
  <w15:docId w15:val="{D8F1D7A5-CB09-407A-8307-F53CEB8C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23F"/>
    <w:pPr>
      <w:spacing w:after="0" w:line="240" w:lineRule="auto"/>
    </w:pPr>
    <w:rPr>
      <w:rFonts w:ascii="Calibri" w:eastAsia="Times New Roman" w:hAnsi="Calibri" w:cs="Calibri"/>
    </w:rPr>
  </w:style>
  <w:style w:type="paragraph" w:styleId="BalloonText">
    <w:name w:val="Balloon Text"/>
    <w:basedOn w:val="Normal"/>
    <w:link w:val="BalloonTextChar"/>
    <w:uiPriority w:val="99"/>
    <w:semiHidden/>
    <w:unhideWhenUsed/>
    <w:rsid w:val="00552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50B"/>
    <w:rPr>
      <w:rFonts w:ascii="Segoe UI" w:hAnsi="Segoe UI" w:cs="Segoe UI"/>
      <w:sz w:val="18"/>
      <w:szCs w:val="18"/>
    </w:rPr>
  </w:style>
  <w:style w:type="character" w:styleId="PlaceholderText">
    <w:name w:val="Placeholder Text"/>
    <w:basedOn w:val="DefaultParagraphFont"/>
    <w:uiPriority w:val="99"/>
    <w:semiHidden/>
    <w:rsid w:val="00FB2DFB"/>
    <w:rPr>
      <w:color w:val="808080"/>
    </w:rPr>
  </w:style>
  <w:style w:type="character" w:styleId="CommentReference">
    <w:name w:val="annotation reference"/>
    <w:basedOn w:val="DefaultParagraphFont"/>
    <w:uiPriority w:val="99"/>
    <w:semiHidden/>
    <w:unhideWhenUsed/>
    <w:rsid w:val="00D55FF4"/>
    <w:rPr>
      <w:sz w:val="16"/>
      <w:szCs w:val="16"/>
    </w:rPr>
  </w:style>
  <w:style w:type="paragraph" w:styleId="CommentText">
    <w:name w:val="annotation text"/>
    <w:basedOn w:val="Normal"/>
    <w:link w:val="CommentTextChar"/>
    <w:uiPriority w:val="99"/>
    <w:semiHidden/>
    <w:unhideWhenUsed/>
    <w:rsid w:val="00D55FF4"/>
    <w:pPr>
      <w:spacing w:line="240" w:lineRule="auto"/>
    </w:pPr>
    <w:rPr>
      <w:sz w:val="20"/>
      <w:szCs w:val="20"/>
    </w:rPr>
  </w:style>
  <w:style w:type="character" w:customStyle="1" w:styleId="CommentTextChar">
    <w:name w:val="Comment Text Char"/>
    <w:basedOn w:val="DefaultParagraphFont"/>
    <w:link w:val="CommentText"/>
    <w:uiPriority w:val="99"/>
    <w:semiHidden/>
    <w:rsid w:val="00D55FF4"/>
    <w:rPr>
      <w:sz w:val="20"/>
      <w:szCs w:val="20"/>
    </w:rPr>
  </w:style>
  <w:style w:type="paragraph" w:styleId="CommentSubject">
    <w:name w:val="annotation subject"/>
    <w:basedOn w:val="CommentText"/>
    <w:next w:val="CommentText"/>
    <w:link w:val="CommentSubjectChar"/>
    <w:uiPriority w:val="99"/>
    <w:semiHidden/>
    <w:unhideWhenUsed/>
    <w:rsid w:val="00D55FF4"/>
    <w:rPr>
      <w:b/>
      <w:bCs/>
    </w:rPr>
  </w:style>
  <w:style w:type="character" w:customStyle="1" w:styleId="CommentSubjectChar">
    <w:name w:val="Comment Subject Char"/>
    <w:basedOn w:val="CommentTextChar"/>
    <w:link w:val="CommentSubject"/>
    <w:uiPriority w:val="99"/>
    <w:semiHidden/>
    <w:rsid w:val="00D55F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0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5C8C8-AE78-400C-8AE2-D77C51F9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Mates, Steven P. (Fed)</dc:creator>
  <cp:keywords/>
  <dc:description/>
  <cp:lastModifiedBy>Nitschelm, Charlie J</cp:lastModifiedBy>
  <cp:revision>2</cp:revision>
  <dcterms:created xsi:type="dcterms:W3CDTF">2018-07-13T13:01:00Z</dcterms:created>
  <dcterms:modified xsi:type="dcterms:W3CDTF">2018-07-13T13:01:00Z</dcterms:modified>
</cp:coreProperties>
</file>